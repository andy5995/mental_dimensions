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comments.xml" ContentType="application/vnd.openxmlformats-officedocument.wordprocessingml.comments+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3CA" w:rsidRDefault="00CF4EB9">
      <w:pPr>
        <w:spacing w:line="360" w:lineRule="auto"/>
        <w:jc w:val="center"/>
      </w:pPr>
      <w:r>
        <w:rPr>
          <w:rFonts w:ascii="Liberation Mono" w:hAnsi="Liberation Mono"/>
          <w:b/>
          <w:bCs/>
          <w:sz w:val="36"/>
          <w:szCs w:val="36"/>
        </w:rPr>
        <w:t>The Search for the Enchanted Balls</w:t>
      </w:r>
    </w:p>
    <w:p w:rsidR="006C63CA" w:rsidRDefault="00CF4EB9">
      <w:pPr>
        <w:spacing w:line="360" w:lineRule="auto"/>
        <w:jc w:val="center"/>
      </w:pPr>
      <w:r>
        <w:rPr>
          <w:rFonts w:ascii="Liberation Mono" w:hAnsi="Liberation Mono"/>
        </w:rPr>
        <w:t xml:space="preserve">By Andrew G. Alt / </w:t>
      </w:r>
      <w:hyperlink r:id="rId4">
        <w:r>
          <w:rPr>
            <w:rStyle w:val="InternetLink"/>
            <w:rFonts w:ascii="Liberation Mono" w:hAnsi="Liberation Mono"/>
          </w:rPr>
          <w:t>Mental Dimensions</w:t>
        </w:r>
      </w:hyperlink>
    </w:p>
    <w:p w:rsidR="006C63CA" w:rsidRDefault="00CF4EB9">
      <w:pPr>
        <w:spacing w:line="360" w:lineRule="auto"/>
        <w:jc w:val="center"/>
      </w:pPr>
      <w:r>
        <w:rPr>
          <w:rFonts w:ascii="Liberation Mono" w:hAnsi="Liberation Mono"/>
        </w:rPr>
        <w:t>April 4, 2014</w:t>
      </w:r>
    </w:p>
    <w:p w:rsidR="006C63CA" w:rsidRDefault="006C63CA">
      <w:pPr>
        <w:spacing w:line="360" w:lineRule="auto"/>
        <w:jc w:val="center"/>
      </w:pPr>
    </w:p>
    <w:p w:rsidR="006C63CA" w:rsidRDefault="00CF4EB9">
      <w:pPr>
        <w:spacing w:line="360" w:lineRule="auto"/>
      </w:pPr>
      <w:r>
        <w:rPr>
          <w:rFonts w:ascii="Liberation Mono" w:hAnsi="Liberation Mono"/>
          <w:sz w:val="32"/>
          <w:szCs w:val="32"/>
        </w:rPr>
        <w:tab/>
        <w:t>Once upon a time</w:t>
      </w:r>
      <w:ins w:id="0" w:author="Amanda  Reese" w:date="2014-04-07T17:38:00Z">
        <w:r>
          <w:rPr>
            <w:rFonts w:ascii="Liberation Mono" w:hAnsi="Liberation Mono"/>
            <w:sz w:val="32"/>
            <w:szCs w:val="32"/>
          </w:rPr>
          <w:t>,</w:t>
        </w:r>
      </w:ins>
      <w:r>
        <w:rPr>
          <w:rFonts w:ascii="Liberation Mono" w:hAnsi="Liberation Mono"/>
          <w:sz w:val="32"/>
          <w:szCs w:val="32"/>
        </w:rPr>
        <w:t xml:space="preserve"> in a land not unlike our own, two tabby cats named Janice and Jacob were playing in a grassy field with their enchanted balls. Janice's ball was pink with purple stripes. Jacob's was </w:t>
      </w:r>
      <w:proofErr w:type="gramStart"/>
      <w:r>
        <w:rPr>
          <w:rFonts w:ascii="Liberation Mono" w:hAnsi="Liberation Mono"/>
          <w:sz w:val="32"/>
          <w:szCs w:val="32"/>
        </w:rPr>
        <w:t>bright</w:t>
      </w:r>
      <w:proofErr w:type="gramEnd"/>
      <w:r>
        <w:rPr>
          <w:rFonts w:ascii="Liberation Mono" w:hAnsi="Liberation Mono"/>
          <w:sz w:val="32"/>
          <w:szCs w:val="32"/>
        </w:rPr>
        <w:t xml:space="preserve"> green with small yellow circles. They loved their toys and played with them every day.</w:t>
      </w:r>
    </w:p>
    <w:p w:rsidR="006C63CA" w:rsidRDefault="00CF4EB9">
      <w:pPr>
        <w:spacing w:line="360" w:lineRule="auto"/>
      </w:pPr>
      <w:r>
        <w:rPr>
          <w:rFonts w:ascii="Liberation Mono" w:hAnsi="Liberation Mono"/>
          <w:sz w:val="32"/>
          <w:szCs w:val="32"/>
        </w:rPr>
        <w:tab/>
        <w:t xml:space="preserve">One day as Janice and Jacob were playing, they both lost their balls. They were </w:t>
      </w:r>
      <w:commentRangeStart w:id="1"/>
      <w:r>
        <w:rPr>
          <w:rFonts w:ascii="Liberation Mono" w:hAnsi="Liberation Mono"/>
          <w:sz w:val="32"/>
          <w:szCs w:val="32"/>
        </w:rPr>
        <w:t>heart</w:t>
      </w:r>
      <w:del w:id="2" w:author="Amanda  Reese" w:date="2014-04-07T17:39:00Z">
        <w:r w:rsidDel="00CF4EB9">
          <w:rPr>
            <w:rFonts w:ascii="Liberation Mono" w:hAnsi="Liberation Mono"/>
            <w:sz w:val="32"/>
            <w:szCs w:val="32"/>
          </w:rPr>
          <w:delText>-</w:delText>
        </w:r>
      </w:del>
      <w:r>
        <w:rPr>
          <w:rFonts w:ascii="Liberation Mono" w:hAnsi="Liberation Mono"/>
          <w:sz w:val="32"/>
          <w:szCs w:val="32"/>
        </w:rPr>
        <w:t>broken</w:t>
      </w:r>
      <w:commentRangeEnd w:id="1"/>
      <w:r>
        <w:rPr>
          <w:rStyle w:val="CommentReference"/>
          <w:vanish/>
        </w:rPr>
        <w:commentReference w:id="1"/>
      </w:r>
      <w:r>
        <w:rPr>
          <w:rFonts w:ascii="Liberation Mono" w:hAnsi="Liberation Mono"/>
          <w:sz w:val="32"/>
          <w:szCs w:val="32"/>
        </w:rPr>
        <w:t>. They went home and cried themselves to sleep. The next day, they decided to search for them.</w:t>
      </w:r>
    </w:p>
    <w:p w:rsidR="006C63CA" w:rsidRDefault="00CF4EB9">
      <w:pPr>
        <w:spacing w:line="360" w:lineRule="auto"/>
      </w:pPr>
      <w:r>
        <w:rPr>
          <w:rFonts w:ascii="Liberation Mono" w:hAnsi="Liberation Mono"/>
          <w:sz w:val="32"/>
          <w:szCs w:val="32"/>
        </w:rPr>
        <w:tab/>
        <w:t xml:space="preserve">Janice and Jacob left to travel the world to search for their beloved toys. They didn't know how long their search would last or how far </w:t>
      </w:r>
      <w:commentRangeStart w:id="3"/>
      <w:r>
        <w:rPr>
          <w:rFonts w:ascii="Liberation Mono" w:hAnsi="Liberation Mono"/>
          <w:sz w:val="32"/>
          <w:szCs w:val="32"/>
        </w:rPr>
        <w:t>they'd</w:t>
      </w:r>
      <w:commentRangeEnd w:id="3"/>
      <w:r>
        <w:rPr>
          <w:rStyle w:val="CommentReference"/>
          <w:vanish/>
        </w:rPr>
        <w:commentReference w:id="3"/>
      </w:r>
      <w:r>
        <w:rPr>
          <w:rFonts w:ascii="Liberation Mono" w:hAnsi="Liberation Mono"/>
          <w:sz w:val="32"/>
          <w:szCs w:val="32"/>
        </w:rPr>
        <w:t xml:space="preserve"> have to travel to </w:t>
      </w:r>
      <w:commentRangeStart w:id="4"/>
      <w:r>
        <w:rPr>
          <w:rFonts w:ascii="Liberation Mono" w:hAnsi="Liberation Mono"/>
          <w:sz w:val="32"/>
          <w:szCs w:val="32"/>
        </w:rPr>
        <w:t xml:space="preserve">reacquire </w:t>
      </w:r>
      <w:commentRangeEnd w:id="4"/>
      <w:r>
        <w:rPr>
          <w:rStyle w:val="CommentReference"/>
          <w:vanish/>
        </w:rPr>
        <w:commentReference w:id="4"/>
      </w:r>
      <w:r>
        <w:rPr>
          <w:rFonts w:ascii="Liberation Mono" w:hAnsi="Liberation Mono"/>
          <w:sz w:val="32"/>
          <w:szCs w:val="32"/>
        </w:rPr>
        <w:t>their precious treasure, but they were determined.</w:t>
      </w:r>
    </w:p>
    <w:p w:rsidR="006C63CA" w:rsidRDefault="00CF4EB9">
      <w:pPr>
        <w:spacing w:line="360" w:lineRule="auto"/>
      </w:pPr>
      <w:r>
        <w:rPr>
          <w:rFonts w:ascii="Liberation Mono" w:hAnsi="Liberation Mono"/>
          <w:sz w:val="32"/>
          <w:szCs w:val="32"/>
        </w:rPr>
        <w:tab/>
        <w:t>They searched all over the world. They traveled by foot, by horse, by boat, by train, by plane, and by steamship. Their hearts grew heavier as time passed</w:t>
      </w:r>
      <w:commentRangeStart w:id="5"/>
      <w:r>
        <w:rPr>
          <w:rFonts w:ascii="Liberation Mono" w:hAnsi="Liberation Mono"/>
          <w:sz w:val="32"/>
          <w:szCs w:val="32"/>
        </w:rPr>
        <w:t>, each preceding day forever lost to them</w:t>
      </w:r>
      <w:commentRangeEnd w:id="5"/>
      <w:r>
        <w:rPr>
          <w:rStyle w:val="CommentReference"/>
          <w:vanish/>
        </w:rPr>
        <w:commentReference w:id="5"/>
      </w:r>
      <w:r>
        <w:rPr>
          <w:rFonts w:ascii="Liberation Mono" w:hAnsi="Liberation Mono"/>
          <w:sz w:val="32"/>
          <w:szCs w:val="32"/>
        </w:rPr>
        <w:t xml:space="preserve">. They couldn't think of anything else but their balls. </w:t>
      </w:r>
      <w:commentRangeStart w:id="6"/>
      <w:r>
        <w:rPr>
          <w:rFonts w:ascii="Liberation Mono" w:hAnsi="Liberation Mono"/>
          <w:sz w:val="32"/>
          <w:szCs w:val="32"/>
        </w:rPr>
        <w:t>Try as hard as they might</w:t>
      </w:r>
      <w:commentRangeEnd w:id="6"/>
      <w:r>
        <w:rPr>
          <w:rStyle w:val="CommentReference"/>
          <w:vanish/>
        </w:rPr>
        <w:commentReference w:id="6"/>
      </w:r>
      <w:r>
        <w:rPr>
          <w:rFonts w:ascii="Liberation Mono" w:hAnsi="Liberation Mono"/>
          <w:sz w:val="32"/>
          <w:szCs w:val="32"/>
        </w:rPr>
        <w:t xml:space="preserve">, they couldn't forget about them. Often they sat with each other and talked about them. They </w:t>
      </w:r>
      <w:del w:id="7" w:author="Amanda  Reese" w:date="2014-04-07T17:44:00Z">
        <w:r w:rsidDel="00CF4EB9">
          <w:rPr>
            <w:rFonts w:ascii="Liberation Mono" w:hAnsi="Liberation Mono"/>
            <w:sz w:val="32"/>
            <w:szCs w:val="32"/>
          </w:rPr>
          <w:delText xml:space="preserve">frequently </w:delText>
        </w:r>
      </w:del>
      <w:r>
        <w:rPr>
          <w:rFonts w:ascii="Liberation Mono" w:hAnsi="Liberation Mono"/>
          <w:sz w:val="32"/>
          <w:szCs w:val="32"/>
        </w:rPr>
        <w:t xml:space="preserve">daydreamed </w:t>
      </w:r>
      <w:del w:id="8" w:author="Amanda  Reese" w:date="2014-04-07T17:44:00Z">
        <w:r w:rsidDel="00CF4EB9">
          <w:rPr>
            <w:rFonts w:ascii="Liberation Mono" w:hAnsi="Liberation Mono"/>
            <w:sz w:val="32"/>
            <w:szCs w:val="32"/>
          </w:rPr>
          <w:delText xml:space="preserve">and fantasized </w:delText>
        </w:r>
      </w:del>
      <w:r>
        <w:rPr>
          <w:rFonts w:ascii="Liberation Mono" w:hAnsi="Liberation Mono"/>
          <w:sz w:val="32"/>
          <w:szCs w:val="32"/>
        </w:rPr>
        <w:t xml:space="preserve">about how happy they would be when they </w:t>
      </w:r>
      <w:del w:id="9" w:author="Amanda  Reese" w:date="2014-04-07T17:44:00Z">
        <w:r w:rsidDel="00CF4EB9">
          <w:rPr>
            <w:rFonts w:ascii="Liberation Mono" w:hAnsi="Liberation Mono"/>
            <w:sz w:val="32"/>
            <w:szCs w:val="32"/>
          </w:rPr>
          <w:delText xml:space="preserve">again </w:delText>
        </w:r>
      </w:del>
      <w:r>
        <w:rPr>
          <w:rFonts w:ascii="Liberation Mono" w:hAnsi="Liberation Mono"/>
          <w:sz w:val="32"/>
          <w:szCs w:val="32"/>
        </w:rPr>
        <w:t xml:space="preserve">found their </w:t>
      </w:r>
      <w:commentRangeStart w:id="10"/>
      <w:r>
        <w:rPr>
          <w:rFonts w:ascii="Liberation Mono" w:hAnsi="Liberation Mono"/>
          <w:sz w:val="32"/>
          <w:szCs w:val="32"/>
        </w:rPr>
        <w:t>balls</w:t>
      </w:r>
      <w:commentRangeEnd w:id="10"/>
      <w:r w:rsidR="00DD5832">
        <w:rPr>
          <w:rStyle w:val="CommentReference"/>
          <w:vanish/>
        </w:rPr>
        <w:commentReference w:id="10"/>
      </w:r>
      <w:r>
        <w:rPr>
          <w:rFonts w:ascii="Liberation Mono" w:hAnsi="Liberation Mono"/>
          <w:sz w:val="32"/>
          <w:szCs w:val="32"/>
        </w:rPr>
        <w:t>.</w:t>
      </w:r>
    </w:p>
    <w:p w:rsidR="006C63CA" w:rsidRDefault="00CF4EB9">
      <w:pPr>
        <w:spacing w:line="360" w:lineRule="auto"/>
      </w:pPr>
      <w:r>
        <w:rPr>
          <w:rFonts w:ascii="Liberation Mono" w:hAnsi="Liberation Mono"/>
          <w:sz w:val="32"/>
          <w:szCs w:val="32"/>
        </w:rPr>
        <w:tab/>
        <w:t xml:space="preserve">The days carried over to years, and the years </w:t>
      </w:r>
      <w:del w:id="11" w:author="Amanda  Reese" w:date="2014-04-07T17:45:00Z">
        <w:r w:rsidDel="00CF4EB9">
          <w:rPr>
            <w:rFonts w:ascii="Liberation Mono" w:hAnsi="Liberation Mono"/>
            <w:sz w:val="32"/>
            <w:szCs w:val="32"/>
          </w:rPr>
          <w:delText xml:space="preserve"> </w:delText>
        </w:r>
      </w:del>
      <w:r>
        <w:rPr>
          <w:rFonts w:ascii="Liberation Mono" w:hAnsi="Liberation Mono"/>
          <w:sz w:val="32"/>
          <w:szCs w:val="32"/>
        </w:rPr>
        <w:t xml:space="preserve">slowly transformed into </w:t>
      </w:r>
      <w:commentRangeStart w:id="12"/>
      <w:r>
        <w:rPr>
          <w:rFonts w:ascii="Liberation Mono" w:hAnsi="Liberation Mono"/>
          <w:sz w:val="32"/>
          <w:szCs w:val="32"/>
        </w:rPr>
        <w:t>centuries</w:t>
      </w:r>
      <w:commentRangeEnd w:id="12"/>
      <w:r>
        <w:rPr>
          <w:rStyle w:val="CommentReference"/>
          <w:vanish/>
        </w:rPr>
        <w:commentReference w:id="12"/>
      </w:r>
      <w:r>
        <w:rPr>
          <w:rFonts w:ascii="Liberation Mono" w:hAnsi="Liberation Mono"/>
          <w:sz w:val="32"/>
          <w:szCs w:val="32"/>
        </w:rPr>
        <w:t xml:space="preserve">. Janice and Jacob were able to expand their search using new inventions. They voyaged by spaceship to other worlds, </w:t>
      </w:r>
      <w:del w:id="13" w:author="Amanda  Reese" w:date="2014-04-07T17:45:00Z">
        <w:r w:rsidDel="00CF4EB9">
          <w:rPr>
            <w:rFonts w:ascii="Liberation Mono" w:hAnsi="Liberation Mono"/>
            <w:sz w:val="32"/>
            <w:szCs w:val="32"/>
          </w:rPr>
          <w:delText xml:space="preserve">they </w:delText>
        </w:r>
      </w:del>
      <w:r>
        <w:rPr>
          <w:rFonts w:ascii="Liberation Mono" w:hAnsi="Liberation Mono"/>
          <w:sz w:val="32"/>
          <w:szCs w:val="32"/>
        </w:rPr>
        <w:t xml:space="preserve">crossed </w:t>
      </w:r>
      <w:del w:id="14" w:author="Amanda  Reese" w:date="2014-04-07T17:46:00Z">
        <w:r w:rsidDel="00CF4EB9">
          <w:rPr>
            <w:rFonts w:ascii="Liberation Mono" w:hAnsi="Liberation Mono"/>
            <w:sz w:val="32"/>
            <w:szCs w:val="32"/>
          </w:rPr>
          <w:delText xml:space="preserve">over </w:delText>
        </w:r>
      </w:del>
      <w:r>
        <w:rPr>
          <w:rFonts w:ascii="Liberation Mono" w:hAnsi="Liberation Mono"/>
          <w:sz w:val="32"/>
          <w:szCs w:val="32"/>
        </w:rPr>
        <w:t>into different universes</w:t>
      </w:r>
      <w:ins w:id="15" w:author="Amanda  Reese" w:date="2014-04-07T17:46:00Z">
        <w:r>
          <w:rPr>
            <w:rFonts w:ascii="Liberation Mono" w:hAnsi="Liberation Mono"/>
            <w:sz w:val="32"/>
            <w:szCs w:val="32"/>
          </w:rPr>
          <w:t>,</w:t>
        </w:r>
      </w:ins>
      <w:r>
        <w:rPr>
          <w:rFonts w:ascii="Liberation Mono" w:hAnsi="Liberation Mono"/>
          <w:sz w:val="32"/>
          <w:szCs w:val="32"/>
        </w:rPr>
        <w:t xml:space="preserve"> and searched on millions of worlds. They traveled to other dimensions. Once, they even traveled back to the past using a time machine—to the point in history when they lost their balls. Despite their best efforts, however, they were unable to find them.</w:t>
      </w:r>
    </w:p>
    <w:p w:rsidR="006C63CA" w:rsidRDefault="00CF4EB9">
      <w:pPr>
        <w:spacing w:line="360" w:lineRule="auto"/>
      </w:pPr>
      <w:r>
        <w:rPr>
          <w:rFonts w:ascii="Liberation Mono" w:hAnsi="Liberation Mono"/>
          <w:sz w:val="32"/>
          <w:szCs w:val="32"/>
        </w:rPr>
        <w:tab/>
      </w:r>
      <w:commentRangeStart w:id="16"/>
      <w:del w:id="17" w:author="Amanda  Reese" w:date="2014-04-07T17:55:00Z">
        <w:r w:rsidDel="00CF4EB9">
          <w:rPr>
            <w:rFonts w:ascii="Liberation Mono" w:hAnsi="Liberation Mono"/>
            <w:sz w:val="32"/>
            <w:szCs w:val="32"/>
          </w:rPr>
          <w:delText>9,000</w:delText>
        </w:r>
      </w:del>
      <w:ins w:id="18" w:author="Amanda  Reese" w:date="2014-04-07T17:55:00Z">
        <w:r>
          <w:rPr>
            <w:rFonts w:ascii="Liberation Mono" w:hAnsi="Liberation Mono"/>
            <w:sz w:val="32"/>
            <w:szCs w:val="32"/>
          </w:rPr>
          <w:t>Nine thousand</w:t>
        </w:r>
      </w:ins>
      <w:r>
        <w:rPr>
          <w:rFonts w:ascii="Liberation Mono" w:hAnsi="Liberation Mono"/>
          <w:sz w:val="32"/>
          <w:szCs w:val="32"/>
        </w:rPr>
        <w:t xml:space="preserve"> </w:t>
      </w:r>
      <w:commentRangeEnd w:id="16"/>
      <w:r>
        <w:rPr>
          <w:rStyle w:val="CommentReference"/>
          <w:vanish/>
        </w:rPr>
        <w:commentReference w:id="16"/>
      </w:r>
      <w:r>
        <w:rPr>
          <w:rFonts w:ascii="Liberation Mono" w:hAnsi="Liberation Mono"/>
          <w:sz w:val="32"/>
          <w:szCs w:val="32"/>
        </w:rPr>
        <w:t xml:space="preserve">years passed. Janice and Jacob were very tired. </w:t>
      </w:r>
      <w:commentRangeStart w:id="19"/>
      <w:r>
        <w:rPr>
          <w:rFonts w:ascii="Liberation Mono" w:hAnsi="Liberation Mono"/>
          <w:sz w:val="32"/>
          <w:szCs w:val="32"/>
        </w:rPr>
        <w:t>On a day that decided their future</w:t>
      </w:r>
      <w:commentRangeEnd w:id="19"/>
      <w:r w:rsidR="00040CF6">
        <w:rPr>
          <w:rStyle w:val="CommentReference"/>
          <w:vanish/>
        </w:rPr>
        <w:commentReference w:id="19"/>
      </w:r>
      <w:r>
        <w:rPr>
          <w:rFonts w:ascii="Liberation Mono" w:hAnsi="Liberation Mono"/>
          <w:sz w:val="32"/>
          <w:szCs w:val="32"/>
        </w:rPr>
        <w:t xml:space="preserve">, they arrived on a world </w:t>
      </w:r>
      <w:commentRangeStart w:id="20"/>
      <w:r>
        <w:rPr>
          <w:rFonts w:ascii="Liberation Mono" w:hAnsi="Liberation Mono"/>
          <w:sz w:val="32"/>
          <w:szCs w:val="32"/>
        </w:rPr>
        <w:t>they'd</w:t>
      </w:r>
      <w:commentRangeEnd w:id="20"/>
      <w:r>
        <w:rPr>
          <w:rStyle w:val="CommentReference"/>
          <w:vanish/>
        </w:rPr>
        <w:commentReference w:id="20"/>
      </w:r>
      <w:r>
        <w:rPr>
          <w:rFonts w:ascii="Liberation Mono" w:hAnsi="Liberation Mono"/>
          <w:sz w:val="32"/>
          <w:szCs w:val="32"/>
        </w:rPr>
        <w:t xml:space="preserve"> never before visited. It was a Tuesday. The sun was shining, the flowers were blooming, the birds were singing, and the lakes were calm. Jacob was looking through some tall grass </w:t>
      </w:r>
      <w:del w:id="21" w:author="Amanda  Reese" w:date="2014-04-07T17:56:00Z">
        <w:r w:rsidDel="00CF4EB9">
          <w:rPr>
            <w:rFonts w:ascii="Liberation Mono" w:hAnsi="Liberation Mono"/>
            <w:sz w:val="32"/>
            <w:szCs w:val="32"/>
          </w:rPr>
          <w:delText xml:space="preserve">bordering </w:delText>
        </w:r>
      </w:del>
      <w:ins w:id="22" w:author="Amanda  Reese" w:date="2014-04-07T17:56:00Z">
        <w:r>
          <w:rPr>
            <w:rFonts w:ascii="Liberation Mono" w:hAnsi="Liberation Mono"/>
            <w:sz w:val="32"/>
            <w:szCs w:val="32"/>
          </w:rPr>
          <w:t xml:space="preserve">that bordered </w:t>
        </w:r>
      </w:ins>
      <w:r>
        <w:rPr>
          <w:rFonts w:ascii="Liberation Mono" w:hAnsi="Liberation Mono"/>
          <w:sz w:val="32"/>
          <w:szCs w:val="32"/>
        </w:rPr>
        <w:t>a forest. It was there he finally spotted his ball. He was overjoyed</w:t>
      </w:r>
      <w:ins w:id="23" w:author="Amanda  Reese" w:date="2014-04-07T17:56:00Z">
        <w:r>
          <w:rPr>
            <w:rFonts w:ascii="Liberation Mono" w:hAnsi="Liberation Mono"/>
            <w:sz w:val="32"/>
            <w:szCs w:val="32"/>
          </w:rPr>
          <w:t>.</w:t>
        </w:r>
      </w:ins>
      <w:r>
        <w:rPr>
          <w:rFonts w:ascii="Liberation Mono" w:hAnsi="Liberation Mono"/>
          <w:sz w:val="32"/>
          <w:szCs w:val="32"/>
        </w:rPr>
        <w:t xml:space="preserve"> </w:t>
      </w:r>
      <w:del w:id="24" w:author="Amanda  Reese" w:date="2014-04-07T17:56:00Z">
        <w:r w:rsidDel="00CF4EB9">
          <w:rPr>
            <w:rFonts w:ascii="Liberation Mono" w:hAnsi="Liberation Mono"/>
            <w:sz w:val="32"/>
            <w:szCs w:val="32"/>
          </w:rPr>
          <w:delText>and--a</w:delText>
        </w:r>
      </w:del>
      <w:ins w:id="25" w:author="Amanda  Reese" w:date="2014-04-07T17:56:00Z">
        <w:r>
          <w:rPr>
            <w:rFonts w:ascii="Liberation Mono" w:hAnsi="Liberation Mono"/>
            <w:sz w:val="32"/>
            <w:szCs w:val="32"/>
          </w:rPr>
          <w:t>A</w:t>
        </w:r>
      </w:ins>
      <w:r>
        <w:rPr>
          <w:rFonts w:ascii="Liberation Mono" w:hAnsi="Liberation Mono"/>
          <w:sz w:val="32"/>
          <w:szCs w:val="32"/>
        </w:rPr>
        <w:t>fter retrieving his ball</w:t>
      </w:r>
      <w:ins w:id="26" w:author="Amanda  Reese" w:date="2014-04-07T17:56:00Z">
        <w:r>
          <w:rPr>
            <w:rFonts w:ascii="Liberation Mono" w:hAnsi="Liberation Mono"/>
            <w:sz w:val="32"/>
            <w:szCs w:val="32"/>
          </w:rPr>
          <w:t xml:space="preserve">, he </w:t>
        </w:r>
      </w:ins>
      <w:del w:id="27" w:author="Amanda  Reese" w:date="2014-04-07T17:56:00Z">
        <w:r w:rsidDel="00CF4EB9">
          <w:rPr>
            <w:rFonts w:ascii="Liberation Mono" w:hAnsi="Liberation Mono"/>
            <w:sz w:val="32"/>
            <w:szCs w:val="32"/>
          </w:rPr>
          <w:delText>--</w:delText>
        </w:r>
      </w:del>
      <w:r>
        <w:rPr>
          <w:rFonts w:ascii="Liberation Mono" w:hAnsi="Liberation Mono"/>
          <w:sz w:val="32"/>
          <w:szCs w:val="32"/>
        </w:rPr>
        <w:t>ran to Janice, who was nearby eating lunch. Janice hugged him and expressed how happy she was for him. After Janice finished her meal, she reflected on her quest</w:t>
      </w:r>
      <w:del w:id="28" w:author="Amanda  Reese" w:date="2014-04-07T17:57:00Z">
        <w:r w:rsidDel="00CF4EB9">
          <w:rPr>
            <w:rFonts w:ascii="Liberation Mono" w:hAnsi="Liberation Mono"/>
            <w:sz w:val="32"/>
            <w:szCs w:val="32"/>
          </w:rPr>
          <w:delText>,</w:delText>
        </w:r>
      </w:del>
      <w:r>
        <w:rPr>
          <w:rFonts w:ascii="Liberation Mono" w:hAnsi="Liberation Mono"/>
          <w:sz w:val="32"/>
          <w:szCs w:val="32"/>
        </w:rPr>
        <w:t xml:space="preserve"> and made an important decision. She walked over to Jacob to tell him about her wishes. As she approached, Janice was puzzled </w:t>
      </w:r>
      <w:del w:id="29" w:author="Amanda  Reese" w:date="2014-04-07T17:57:00Z">
        <w:r w:rsidDel="00CF4EB9">
          <w:rPr>
            <w:rFonts w:ascii="Liberation Mono" w:hAnsi="Liberation Mono"/>
            <w:sz w:val="32"/>
            <w:szCs w:val="32"/>
          </w:rPr>
          <w:delText xml:space="preserve">at </w:delText>
        </w:r>
      </w:del>
      <w:ins w:id="30" w:author="Amanda  Reese" w:date="2014-04-07T17:57:00Z">
        <w:r>
          <w:rPr>
            <w:rFonts w:ascii="Liberation Mono" w:hAnsi="Liberation Mono"/>
            <w:sz w:val="32"/>
            <w:szCs w:val="32"/>
          </w:rPr>
          <w:t xml:space="preserve">by </w:t>
        </w:r>
      </w:ins>
      <w:r>
        <w:rPr>
          <w:rFonts w:ascii="Liberation Mono" w:hAnsi="Liberation Mono"/>
          <w:sz w:val="32"/>
          <w:szCs w:val="32"/>
        </w:rPr>
        <w:t>the sad look of disapproval on Jacob's face as he looked down at the ball in his hands.</w:t>
      </w:r>
    </w:p>
    <w:p w:rsidR="006C63CA" w:rsidRDefault="00CF4EB9">
      <w:pPr>
        <w:spacing w:line="360" w:lineRule="auto"/>
      </w:pPr>
      <w:r>
        <w:rPr>
          <w:rFonts w:ascii="Liberation Mono" w:hAnsi="Liberation Mono"/>
          <w:sz w:val="32"/>
          <w:szCs w:val="32"/>
        </w:rPr>
        <w:tab/>
        <w:t>“Jacob, what's wrong?”</w:t>
      </w:r>
    </w:p>
    <w:p w:rsidR="006C63CA" w:rsidRDefault="00CF4EB9">
      <w:pPr>
        <w:spacing w:line="360" w:lineRule="auto"/>
      </w:pPr>
      <w:r>
        <w:rPr>
          <w:rFonts w:ascii="Liberation Mono" w:hAnsi="Liberation Mono"/>
          <w:sz w:val="32"/>
          <w:szCs w:val="32"/>
        </w:rPr>
        <w:tab/>
        <w:t>He replied, “This ball isn't how I remember it. I know it's mine; I know it's the same one I lost. But it's nothing like how I imagined it all those years I dreamed about finding it. This ball doesn't even seem like it's enchanted anymore. You see</w:t>
      </w:r>
      <w:commentRangeStart w:id="31"/>
      <w:r>
        <w:rPr>
          <w:rFonts w:ascii="Liberation Mono" w:hAnsi="Liberation Mono"/>
          <w:sz w:val="32"/>
          <w:szCs w:val="32"/>
        </w:rPr>
        <w:t>--</w:t>
      </w:r>
      <w:commentRangeEnd w:id="31"/>
      <w:r>
        <w:rPr>
          <w:rStyle w:val="CommentReference"/>
          <w:vanish/>
        </w:rPr>
        <w:commentReference w:id="31"/>
      </w:r>
      <w:r>
        <w:rPr>
          <w:rFonts w:ascii="Liberation Mono" w:hAnsi="Liberation Mono"/>
          <w:sz w:val="32"/>
          <w:szCs w:val="32"/>
        </w:rPr>
        <w:t>” Jacob held out the ball for Janice to inspect more closely.</w:t>
      </w:r>
    </w:p>
    <w:p w:rsidR="006C63CA" w:rsidRDefault="00CF4EB9">
      <w:pPr>
        <w:spacing w:line="360" w:lineRule="auto"/>
      </w:pPr>
      <w:r>
        <w:rPr>
          <w:rFonts w:ascii="Liberation Mono" w:hAnsi="Liberation Mono"/>
          <w:sz w:val="32"/>
          <w:szCs w:val="32"/>
        </w:rPr>
        <w:tab/>
        <w:t>“Yes, Jacob, I understand what you mean. How strange.”</w:t>
      </w:r>
    </w:p>
    <w:p w:rsidR="006C63CA" w:rsidRDefault="00CF4EB9">
      <w:pPr>
        <w:spacing w:line="360" w:lineRule="auto"/>
      </w:pPr>
      <w:r>
        <w:rPr>
          <w:rFonts w:ascii="Liberation Mono" w:hAnsi="Liberation Mono"/>
          <w:sz w:val="32"/>
          <w:szCs w:val="32"/>
        </w:rPr>
        <w:tab/>
        <w:t>“Would you like to have it</w:t>
      </w:r>
      <w:commentRangeStart w:id="32"/>
      <w:r>
        <w:rPr>
          <w:rFonts w:ascii="Liberation Mono" w:hAnsi="Liberation Mono"/>
          <w:sz w:val="32"/>
          <w:szCs w:val="32"/>
        </w:rPr>
        <w:t>, Janice</w:t>
      </w:r>
      <w:commentRangeEnd w:id="32"/>
      <w:r w:rsidR="0086242F">
        <w:rPr>
          <w:rStyle w:val="CommentReference"/>
          <w:vanish/>
        </w:rPr>
        <w:commentReference w:id="32"/>
      </w:r>
      <w:r>
        <w:rPr>
          <w:rFonts w:ascii="Liberation Mono" w:hAnsi="Liberation Mono"/>
          <w:sz w:val="32"/>
          <w:szCs w:val="32"/>
        </w:rPr>
        <w:t>? Maybe we'll never be able to find your ball. You may have mine if you like.”</w:t>
      </w:r>
    </w:p>
    <w:p w:rsidR="006C63CA" w:rsidRDefault="00CF4EB9">
      <w:pPr>
        <w:spacing w:line="360" w:lineRule="auto"/>
      </w:pPr>
      <w:r>
        <w:rPr>
          <w:rFonts w:ascii="Liberation Mono" w:hAnsi="Liberation Mono"/>
          <w:sz w:val="32"/>
          <w:szCs w:val="32"/>
        </w:rPr>
        <w:tab/>
        <w:t>“No, thank you, Jacob. Let's leave it here</w:t>
      </w:r>
      <w:ins w:id="33" w:author="Amanda  Reese" w:date="2014-04-07T18:02:00Z">
        <w:r w:rsidR="0086242F">
          <w:rPr>
            <w:rFonts w:ascii="Liberation Mono" w:hAnsi="Liberation Mono"/>
            <w:sz w:val="32"/>
            <w:szCs w:val="32"/>
          </w:rPr>
          <w:t>,</w:t>
        </w:r>
      </w:ins>
      <w:r>
        <w:rPr>
          <w:rFonts w:ascii="Liberation Mono" w:hAnsi="Liberation Mono"/>
          <w:sz w:val="32"/>
          <w:szCs w:val="32"/>
        </w:rPr>
        <w:t xml:space="preserve"> and hopefully someone will find it and enjoy it as much as you did. Now, I have something important to tell you. I feel as if I'm not accomplishing anything when I spend all my time searching for my ball. I'm going to quit looking and find other things to do. I'm sure I can learn to live without it.”</w:t>
      </w:r>
      <w:r>
        <w:rPr>
          <w:rFonts w:ascii="Liberation Mono" w:hAnsi="Liberation Mono"/>
          <w:sz w:val="32"/>
          <w:szCs w:val="32"/>
        </w:rPr>
        <w:tab/>
      </w:r>
    </w:p>
    <w:p w:rsidR="006C63CA" w:rsidRDefault="00CF4EB9">
      <w:pPr>
        <w:spacing w:line="360" w:lineRule="auto"/>
      </w:pPr>
      <w:r>
        <w:rPr>
          <w:rFonts w:ascii="Liberation Mono" w:hAnsi="Liberation Mono"/>
          <w:sz w:val="32"/>
          <w:szCs w:val="32"/>
        </w:rPr>
        <w:tab/>
        <w:t xml:space="preserve">Jacob supported her decision and wished </w:t>
      </w:r>
      <w:commentRangeStart w:id="34"/>
      <w:r>
        <w:rPr>
          <w:rFonts w:ascii="Liberation Mono" w:hAnsi="Liberation Mono"/>
          <w:sz w:val="32"/>
          <w:szCs w:val="32"/>
        </w:rPr>
        <w:t>they'd have thought to accept</w:t>
      </w:r>
      <w:commentRangeEnd w:id="34"/>
      <w:r w:rsidR="0086242F">
        <w:rPr>
          <w:rStyle w:val="CommentReference"/>
          <w:vanish/>
        </w:rPr>
        <w:commentReference w:id="34"/>
      </w:r>
      <w:r>
        <w:rPr>
          <w:rFonts w:ascii="Liberation Mono" w:hAnsi="Liberation Mono"/>
          <w:sz w:val="32"/>
          <w:szCs w:val="32"/>
        </w:rPr>
        <w:t xml:space="preserve"> their loss many years ago. However, he soon let go of his regret and became grateful for the outcome. The two friends lived for many years and had many happy adventures together. Sometimes they would talk about the fun they </w:t>
      </w:r>
      <w:del w:id="35" w:author="Amanda  Reese" w:date="2014-04-07T18:07:00Z">
        <w:r w:rsidDel="0086242F">
          <w:rPr>
            <w:rFonts w:ascii="Liberation Mono" w:hAnsi="Liberation Mono"/>
            <w:sz w:val="32"/>
            <w:szCs w:val="32"/>
          </w:rPr>
          <w:delText xml:space="preserve">had </w:delText>
        </w:r>
      </w:del>
      <w:ins w:id="36" w:author="Amanda  Reese" w:date="2014-04-07T18:07:00Z">
        <w:r w:rsidR="0086242F">
          <w:rPr>
            <w:rFonts w:ascii="Liberation Mono" w:hAnsi="Liberation Mono"/>
            <w:sz w:val="32"/>
            <w:szCs w:val="32"/>
          </w:rPr>
          <w:t xml:space="preserve">used to have </w:t>
        </w:r>
      </w:ins>
      <w:r>
        <w:rPr>
          <w:rFonts w:ascii="Liberation Mono" w:hAnsi="Liberation Mono"/>
          <w:sz w:val="32"/>
          <w:szCs w:val="32"/>
        </w:rPr>
        <w:t>with their enchanted balls. More often, however, they discussed the good things presently in their life</w:t>
      </w:r>
      <w:ins w:id="37" w:author="Amanda  Reese" w:date="2014-04-07T18:08:00Z">
        <w:r w:rsidR="0086242F">
          <w:rPr>
            <w:rFonts w:ascii="Liberation Mono" w:hAnsi="Liberation Mono"/>
            <w:sz w:val="32"/>
            <w:szCs w:val="32"/>
          </w:rPr>
          <w:t>,</w:t>
        </w:r>
      </w:ins>
      <w:del w:id="38" w:author="Amanda  Reese" w:date="2014-04-07T18:07:00Z">
        <w:r w:rsidDel="0086242F">
          <w:rPr>
            <w:rFonts w:ascii="Liberation Mono" w:hAnsi="Liberation Mono"/>
            <w:sz w:val="32"/>
            <w:szCs w:val="32"/>
          </w:rPr>
          <w:delText>;</w:delText>
        </w:r>
      </w:del>
      <w:r>
        <w:rPr>
          <w:rFonts w:ascii="Liberation Mono" w:hAnsi="Liberation Mono"/>
          <w:sz w:val="32"/>
          <w:szCs w:val="32"/>
        </w:rPr>
        <w:t xml:space="preserve"> and </w:t>
      </w:r>
      <w:commentRangeStart w:id="39"/>
      <w:r>
        <w:rPr>
          <w:rFonts w:ascii="Liberation Mono" w:hAnsi="Liberation Mono"/>
          <w:sz w:val="32"/>
          <w:szCs w:val="32"/>
        </w:rPr>
        <w:t>they learned to love each day of their happiness and contentment</w:t>
      </w:r>
      <w:del w:id="40" w:author="Amanda  Reese" w:date="2014-04-07T18:08:00Z">
        <w:r w:rsidDel="0086242F">
          <w:rPr>
            <w:rFonts w:ascii="Liberation Mono" w:hAnsi="Liberation Mono"/>
            <w:sz w:val="32"/>
            <w:szCs w:val="32"/>
          </w:rPr>
          <w:delText>,</w:delText>
        </w:r>
      </w:del>
      <w:r>
        <w:rPr>
          <w:rFonts w:ascii="Liberation Mono" w:hAnsi="Liberation Mono"/>
          <w:sz w:val="32"/>
          <w:szCs w:val="32"/>
        </w:rPr>
        <w:t xml:space="preserve"> as much as they once loved their enchanted balls.</w:t>
      </w:r>
      <w:commentRangeEnd w:id="39"/>
      <w:r w:rsidR="0086242F">
        <w:rPr>
          <w:rStyle w:val="CommentReference"/>
          <w:vanish/>
        </w:rPr>
        <w:commentReference w:id="39"/>
      </w:r>
    </w:p>
    <w:sectPr w:rsidR="006C63CA" w:rsidSect="006C63CA">
      <w:pgSz w:w="12240" w:h="15840"/>
      <w:pgMar w:top="1134" w:right="1134" w:bottom="1134" w:left="1134" w:header="0" w:footer="0" w:gutter="0"/>
      <w:formProt w:val="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manda  Reese" w:date="2014-04-07T17:40:00Z" w:initials="AR">
    <w:p w:rsidR="00DD5832" w:rsidRDefault="00DD5832">
      <w:pPr>
        <w:pStyle w:val="CommentText"/>
      </w:pPr>
      <w:r>
        <w:rPr>
          <w:rStyle w:val="CommentReference"/>
        </w:rPr>
        <w:annotationRef/>
      </w:r>
      <w:r>
        <w:t xml:space="preserve">Heartbroken is one word according to </w:t>
      </w:r>
      <w:proofErr w:type="spellStart"/>
      <w:r>
        <w:t>Merrium</w:t>
      </w:r>
      <w:proofErr w:type="spellEnd"/>
      <w:r>
        <w:t>-Webster dictionary. (The dictionary recommended by Chicago Manual of Style)</w:t>
      </w:r>
    </w:p>
  </w:comment>
  <w:comment w:id="3" w:author="Amanda  Reese" w:date="2014-04-07T17:52:00Z" w:initials="AR">
    <w:p w:rsidR="00DD5832" w:rsidRDefault="00DD5832">
      <w:pPr>
        <w:pStyle w:val="CommentText"/>
      </w:pPr>
      <w:r>
        <w:rPr>
          <w:rStyle w:val="CommentReference"/>
        </w:rPr>
        <w:annotationRef/>
      </w:r>
      <w:r>
        <w:t xml:space="preserve">Contractions are not a bad thing all the time, in this case, I </w:t>
      </w:r>
      <w:r>
        <w:rPr>
          <w:rFonts w:hint="eastAsia"/>
        </w:rPr>
        <w:t>think</w:t>
      </w:r>
      <w:r>
        <w:t xml:space="preserve"> </w:t>
      </w:r>
      <w:r>
        <w:rPr>
          <w:rFonts w:hint="eastAsia"/>
        </w:rPr>
        <w:t>“</w:t>
      </w:r>
      <w:r>
        <w:t>they would</w:t>
      </w:r>
      <w:r>
        <w:rPr>
          <w:rFonts w:hint="eastAsia"/>
        </w:rPr>
        <w:t>”</w:t>
      </w:r>
      <w:r>
        <w:t xml:space="preserve"> is a better choice for ease of reading.</w:t>
      </w:r>
    </w:p>
  </w:comment>
  <w:comment w:id="4" w:author="Amanda  Reese" w:date="2014-04-07T18:18:00Z" w:initials="AR">
    <w:p w:rsidR="00DD5832" w:rsidRPr="00CF4EB9" w:rsidRDefault="00DD5832">
      <w:pPr>
        <w:pStyle w:val="CommentText"/>
      </w:pPr>
      <w:r>
        <w:rPr>
          <w:rStyle w:val="CommentReference"/>
        </w:rPr>
        <w:annotationRef/>
      </w:r>
      <w:r>
        <w:t xml:space="preserve">Why not just using the word </w:t>
      </w:r>
      <w:r>
        <w:rPr>
          <w:rFonts w:hint="eastAsia"/>
        </w:rPr>
        <w:t>“</w:t>
      </w:r>
      <w:r>
        <w:t>find</w:t>
      </w:r>
      <w:r>
        <w:rPr>
          <w:rFonts w:hint="eastAsia"/>
        </w:rPr>
        <w:t>”</w:t>
      </w:r>
      <w:r>
        <w:t>? This is a better word for a younger audience (which I assume is the target you</w:t>
      </w:r>
      <w:r>
        <w:rPr>
          <w:rFonts w:hint="eastAsia"/>
        </w:rPr>
        <w:t>’</w:t>
      </w:r>
      <w:r>
        <w:t>re writing for).</w:t>
      </w:r>
    </w:p>
  </w:comment>
  <w:comment w:id="5" w:author="Amanda  Reese" w:date="2014-04-07T17:52:00Z" w:initials="AR">
    <w:p w:rsidR="00DD5832" w:rsidRDefault="00DD5832">
      <w:pPr>
        <w:pStyle w:val="CommentText"/>
      </w:pPr>
      <w:r>
        <w:rPr>
          <w:rStyle w:val="CommentReference"/>
        </w:rPr>
        <w:annotationRef/>
      </w:r>
      <w:r>
        <w:t xml:space="preserve">Suggest removing this phrase. </w:t>
      </w:r>
      <w:r>
        <w:t xml:space="preserve">It </w:t>
      </w:r>
      <w:proofErr w:type="spellStart"/>
      <w:r>
        <w:t>doesn</w:t>
      </w:r>
      <w:proofErr w:type="spellEnd"/>
      <w:r>
        <w:rPr>
          <w:rFonts w:hint="eastAsia"/>
        </w:rPr>
        <w:t>’</w:t>
      </w:r>
      <w:r>
        <w:t>t add any new information and seems unnecessary and cluttered.</w:t>
      </w:r>
    </w:p>
  </w:comment>
  <w:comment w:id="6" w:author="Amanda  Reese" w:date="2014-04-07T17:44:00Z" w:initials="AR">
    <w:p w:rsidR="00DD5832" w:rsidRDefault="00DD5832">
      <w:pPr>
        <w:pStyle w:val="CommentText"/>
      </w:pPr>
      <w:r>
        <w:rPr>
          <w:rStyle w:val="CommentReference"/>
        </w:rPr>
        <w:annotationRef/>
      </w:r>
      <w:r>
        <w:t>Seems like you</w:t>
      </w:r>
      <w:r>
        <w:rPr>
          <w:rFonts w:hint="eastAsia"/>
        </w:rPr>
        <w:t>’</w:t>
      </w:r>
      <w:r>
        <w:t>re mixing two phrases: Try as they might OR As hard as they tried.</w:t>
      </w:r>
    </w:p>
  </w:comment>
  <w:comment w:id="10" w:author="Amanda  Reese" w:date="2014-04-07T18:19:00Z" w:initials="AR">
    <w:p w:rsidR="00DD5832" w:rsidRDefault="00DD5832">
      <w:pPr>
        <w:pStyle w:val="CommentText"/>
      </w:pPr>
      <w:r>
        <w:rPr>
          <w:rStyle w:val="CommentReference"/>
        </w:rPr>
        <w:annotationRef/>
      </w:r>
      <w:r>
        <w:t xml:space="preserve">They cannot </w:t>
      </w:r>
      <w:r>
        <w:rPr>
          <w:rFonts w:hint="eastAsia"/>
        </w:rPr>
        <w:t>“</w:t>
      </w:r>
      <w:r>
        <w:t>again</w:t>
      </w:r>
      <w:r>
        <w:rPr>
          <w:rFonts w:hint="eastAsia"/>
        </w:rPr>
        <w:t>”</w:t>
      </w:r>
      <w:r>
        <w:t xml:space="preserve"> find their balls, because they have not found them yet.</w:t>
      </w:r>
    </w:p>
  </w:comment>
  <w:comment w:id="12" w:author="Amanda  Reese" w:date="2014-04-07T17:45:00Z" w:initials="AR">
    <w:p w:rsidR="00DD5832" w:rsidRDefault="00DD5832">
      <w:pPr>
        <w:pStyle w:val="CommentText"/>
      </w:pPr>
      <w:r>
        <w:rPr>
          <w:rStyle w:val="CommentReference"/>
        </w:rPr>
        <w:annotationRef/>
      </w:r>
      <w:r>
        <w:t>You said this was a land not unlike our own, but in our land, people don</w:t>
      </w:r>
      <w:r>
        <w:rPr>
          <w:rFonts w:hint="eastAsia"/>
        </w:rPr>
        <w:t>’</w:t>
      </w:r>
      <w:r>
        <w:t>t live for centuries, so this is inconsistent. Is this time like ours or not?</w:t>
      </w:r>
    </w:p>
  </w:comment>
  <w:comment w:id="16" w:author="Amanda  Reese" w:date="2014-04-07T18:19:00Z" w:initials="AR">
    <w:p w:rsidR="00DD5832" w:rsidRDefault="00DD5832">
      <w:pPr>
        <w:pStyle w:val="CommentText"/>
      </w:pPr>
      <w:r>
        <w:rPr>
          <w:rStyle w:val="CommentReference"/>
        </w:rPr>
        <w:annotationRef/>
      </w:r>
      <w:r>
        <w:t xml:space="preserve">When numbers begin a </w:t>
      </w:r>
      <w:r>
        <w:rPr>
          <w:rFonts w:hint="eastAsia"/>
        </w:rPr>
        <w:t>sentence, they should be spelled out.</w:t>
      </w:r>
    </w:p>
  </w:comment>
  <w:comment w:id="19" w:author="Amanda  Reese" w:date="2014-04-07T18:20:00Z" w:initials="AR">
    <w:p w:rsidR="00DD5832" w:rsidRDefault="00DD5832">
      <w:pPr>
        <w:pStyle w:val="CommentText"/>
      </w:pPr>
      <w:r>
        <w:rPr>
          <w:rStyle w:val="CommentReference"/>
        </w:rPr>
        <w:annotationRef/>
      </w:r>
      <w:r>
        <w:t>Suggest simply: Then one day, they arrived</w:t>
      </w:r>
      <w:r>
        <w:rPr>
          <w:rFonts w:hint="eastAsia"/>
        </w:rPr>
        <w:t>…</w:t>
      </w:r>
    </w:p>
  </w:comment>
  <w:comment w:id="20" w:author="Amanda  Reese" w:date="2014-04-07T17:55:00Z" w:initials="AR">
    <w:p w:rsidR="00DD5832" w:rsidRDefault="00DD5832">
      <w:pPr>
        <w:pStyle w:val="CommentText"/>
      </w:pPr>
      <w:r>
        <w:rPr>
          <w:rStyle w:val="CommentReference"/>
        </w:rPr>
        <w:annotationRef/>
      </w:r>
      <w:r>
        <w:t>Suggest: they had</w:t>
      </w:r>
    </w:p>
  </w:comment>
  <w:comment w:id="31" w:author="Amanda  Reese" w:date="2014-04-07T18:01:00Z" w:initials="AR">
    <w:p w:rsidR="00DD5832" w:rsidRDefault="00DD5832">
      <w:pPr>
        <w:pStyle w:val="CommentText"/>
      </w:pPr>
      <w:r>
        <w:rPr>
          <w:rStyle w:val="CommentReference"/>
        </w:rPr>
        <w:annotationRef/>
      </w:r>
      <w:r>
        <w:t xml:space="preserve">It seems like this </w:t>
      </w:r>
      <w:proofErr w:type="spellStart"/>
      <w:r>
        <w:t>em</w:t>
      </w:r>
      <w:proofErr w:type="spellEnd"/>
      <w:r>
        <w:t xml:space="preserve"> dash should be a question mark. </w:t>
      </w:r>
      <w:r>
        <w:rPr>
          <w:rFonts w:hint="eastAsia"/>
        </w:rPr>
        <w:t>“</w:t>
      </w:r>
      <w:r>
        <w:t>You see?</w:t>
      </w:r>
      <w:r>
        <w:rPr>
          <w:rFonts w:hint="eastAsia"/>
        </w:rPr>
        <w:t>”</w:t>
      </w:r>
      <w:r>
        <w:t xml:space="preserve"> </w:t>
      </w:r>
    </w:p>
  </w:comment>
  <w:comment w:id="32" w:author="Amanda  Reese" w:date="2014-04-07T18:20:00Z" w:initials="AR">
    <w:p w:rsidR="00DD5832" w:rsidRDefault="00DD5832">
      <w:pPr>
        <w:pStyle w:val="CommentText"/>
      </w:pPr>
      <w:r>
        <w:rPr>
          <w:rStyle w:val="CommentReference"/>
        </w:rPr>
        <w:annotationRef/>
      </w:r>
      <w:r>
        <w:t>Suggest not using direct address in this sentence.</w:t>
      </w:r>
      <w:r w:rsidR="00B0307B">
        <w:t xml:space="preserve"> </w:t>
      </w:r>
      <w:r w:rsidR="00B0307B">
        <w:t>It</w:t>
      </w:r>
      <w:r w:rsidR="00B0307B">
        <w:rPr>
          <w:rFonts w:hint="eastAsia"/>
        </w:rPr>
        <w:t>’</w:t>
      </w:r>
      <w:r w:rsidR="00B0307B">
        <w:t>s not recommended in every line of dialogue.</w:t>
      </w:r>
    </w:p>
  </w:comment>
  <w:comment w:id="34" w:author="Amanda  Reese" w:date="2014-04-07T18:12:00Z" w:initials="AR">
    <w:p w:rsidR="00DD5832" w:rsidRDefault="00DD5832">
      <w:pPr>
        <w:pStyle w:val="CommentText"/>
      </w:pPr>
      <w:r>
        <w:rPr>
          <w:rStyle w:val="CommentReference"/>
        </w:rPr>
        <w:annotationRef/>
      </w:r>
      <w:r>
        <w:t xml:space="preserve">Suggest: </w:t>
      </w:r>
      <w:r>
        <w:rPr>
          <w:rFonts w:hint="eastAsia"/>
        </w:rPr>
        <w:t>…</w:t>
      </w:r>
      <w:r>
        <w:t>wished they had thought to accept their loss</w:t>
      </w:r>
      <w:r>
        <w:rPr>
          <w:rFonts w:hint="eastAsia"/>
        </w:rPr>
        <w:t>…</w:t>
      </w:r>
    </w:p>
  </w:comment>
  <w:comment w:id="39" w:author="Amanda  Reese" w:date="2014-04-07T18:20:00Z" w:initials="AR">
    <w:p w:rsidR="00DD5832" w:rsidRDefault="00DD5832">
      <w:pPr>
        <w:pStyle w:val="CommentText"/>
      </w:pPr>
      <w:r>
        <w:rPr>
          <w:rStyle w:val="CommentReference"/>
        </w:rPr>
        <w:annotationRef/>
      </w:r>
      <w:r>
        <w:t>Something</w:t>
      </w:r>
      <w:r>
        <w:rPr>
          <w:rFonts w:hint="eastAsia"/>
        </w:rPr>
        <w:t>’</w:t>
      </w:r>
      <w:r>
        <w:t xml:space="preserve">s off in this sentence. The word </w:t>
      </w:r>
      <w:r>
        <w:rPr>
          <w:rFonts w:hint="eastAsia"/>
        </w:rPr>
        <w:t>“</w:t>
      </w:r>
      <w:r>
        <w:t>of</w:t>
      </w:r>
      <w:r>
        <w:rPr>
          <w:rFonts w:hint="eastAsia"/>
        </w:rPr>
        <w:t>”</w:t>
      </w:r>
      <w:r>
        <w:t xml:space="preserve"> is wrong, first of all. It should be </w:t>
      </w:r>
      <w:r>
        <w:rPr>
          <w:rFonts w:hint="eastAsia"/>
        </w:rPr>
        <w:t>“</w:t>
      </w:r>
      <w:r>
        <w:t>for.</w:t>
      </w:r>
      <w:r>
        <w:rPr>
          <w:rFonts w:hint="eastAsia"/>
        </w:rPr>
        <w:t>”</w:t>
      </w:r>
      <w:r>
        <w:t xml:space="preserve"> My suggestion is: </w:t>
      </w:r>
      <w:r>
        <w:rPr>
          <w:rFonts w:hint="eastAsia"/>
        </w:rPr>
        <w:t>…</w:t>
      </w:r>
      <w:r>
        <w:t>they learned to love each day for its happiness and contentment as much</w:t>
      </w:r>
      <w:r>
        <w:rPr>
          <w:rFonts w:hint="eastAsia"/>
        </w:rPr>
        <w:t>…</w:t>
      </w:r>
      <w:r>
        <w:t xml:space="preserve"> </w:t>
      </w:r>
      <w:r w:rsidR="00B0307B">
        <w:t xml:space="preserve"> If you don</w:t>
      </w:r>
      <w:r w:rsidR="00B0307B">
        <w:rPr>
          <w:rFonts w:hint="eastAsia"/>
        </w:rPr>
        <w:t>’</w:t>
      </w:r>
      <w:r w:rsidR="00B0307B">
        <w:t>t like how that sounds, you will need to revise a different way.</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Droid Sans">
    <w:altName w:val="Cambria"/>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Liberation Sans">
    <w:panose1 w:val="00000000000000000000"/>
    <w:charset w:val="4D"/>
    <w:family w:val="roman"/>
    <w:notTrueType/>
    <w:pitch w:val="default"/>
    <w:sig w:usb0="00000003" w:usb1="00000000" w:usb2="00000000" w:usb3="00000000" w:csb0="00000001" w:csb1="00000000"/>
  </w:font>
  <w:font w:name="Lucida Grande">
    <w:panose1 w:val="020B0A04020102020204"/>
    <w:charset w:val="00"/>
    <w:family w:val="auto"/>
    <w:pitch w:val="variable"/>
    <w:sig w:usb0="00000003" w:usb1="00000000" w:usb2="00000000" w:usb3="00000000" w:csb0="00000001" w:csb1="00000000"/>
  </w:font>
  <w:font w:name="Liberation Mono">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oNotTrackMoves/>
  <w:defaultTabStop w:val="720"/>
  <w:characterSpacingControl w:val="doNotCompress"/>
  <w:compat>
    <w:useFELayout/>
  </w:compat>
  <w:rsids>
    <w:rsidRoot w:val="006C63CA"/>
    <w:rsid w:val="00040CF6"/>
    <w:rsid w:val="006C63CA"/>
    <w:rsid w:val="0086242F"/>
    <w:rsid w:val="00B0307B"/>
    <w:rsid w:val="00CF4EB9"/>
    <w:rsid w:val="00DD5832"/>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C63CA"/>
    <w:pPr>
      <w:widowControl w:val="0"/>
      <w:tabs>
        <w:tab w:val="left" w:pos="709"/>
      </w:tabs>
      <w:suppressAutoHyphens/>
    </w:pPr>
    <w:rPr>
      <w:rFonts w:ascii="Liberation Serif" w:eastAsia="Droid Sans" w:hAnsi="Liberation Serif" w:cs="FreeSans"/>
      <w:lang w:eastAsia="zh-CN" w:bidi="hi-I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InternetLink">
    <w:name w:val="Internet Link"/>
    <w:rsid w:val="006C63CA"/>
    <w:rPr>
      <w:color w:val="000080"/>
      <w:u w:val="single"/>
      <w:lang w:val="en-US" w:eastAsia="en-US" w:bidi="en-US"/>
    </w:rPr>
  </w:style>
  <w:style w:type="paragraph" w:customStyle="1" w:styleId="Heading">
    <w:name w:val="Heading"/>
    <w:basedOn w:val="Normal"/>
    <w:next w:val="Textbody"/>
    <w:rsid w:val="006C63CA"/>
    <w:pPr>
      <w:keepNext/>
      <w:spacing w:before="240" w:after="120"/>
    </w:pPr>
    <w:rPr>
      <w:rFonts w:ascii="Liberation Sans" w:hAnsi="Liberation Sans"/>
      <w:sz w:val="28"/>
      <w:szCs w:val="28"/>
    </w:rPr>
  </w:style>
  <w:style w:type="paragraph" w:customStyle="1" w:styleId="Textbody">
    <w:name w:val="Text body"/>
    <w:basedOn w:val="Normal"/>
    <w:rsid w:val="006C63CA"/>
    <w:pPr>
      <w:spacing w:after="120"/>
    </w:pPr>
  </w:style>
  <w:style w:type="paragraph" w:styleId="List">
    <w:name w:val="List"/>
    <w:basedOn w:val="Textbody"/>
    <w:rsid w:val="006C63CA"/>
  </w:style>
  <w:style w:type="paragraph" w:styleId="Caption">
    <w:name w:val="caption"/>
    <w:basedOn w:val="Normal"/>
    <w:rsid w:val="006C63CA"/>
    <w:pPr>
      <w:suppressLineNumbers/>
      <w:spacing w:before="120" w:after="120"/>
    </w:pPr>
    <w:rPr>
      <w:i/>
      <w:iCs/>
    </w:rPr>
  </w:style>
  <w:style w:type="paragraph" w:customStyle="1" w:styleId="Index">
    <w:name w:val="Index"/>
    <w:basedOn w:val="Normal"/>
    <w:rsid w:val="006C63CA"/>
    <w:pPr>
      <w:suppressLineNumbers/>
    </w:pPr>
  </w:style>
  <w:style w:type="paragraph" w:styleId="BalloonText">
    <w:name w:val="Balloon Text"/>
    <w:basedOn w:val="Normal"/>
    <w:link w:val="BalloonTextChar"/>
    <w:uiPriority w:val="99"/>
    <w:semiHidden/>
    <w:unhideWhenUsed/>
    <w:rsid w:val="00CF4EB9"/>
    <w:rPr>
      <w:rFonts w:ascii="Lucida Grande" w:hAnsi="Lucida Grande"/>
      <w:sz w:val="18"/>
      <w:szCs w:val="18"/>
    </w:rPr>
  </w:style>
  <w:style w:type="character" w:customStyle="1" w:styleId="BalloonTextChar">
    <w:name w:val="Balloon Text Char"/>
    <w:basedOn w:val="DefaultParagraphFont"/>
    <w:link w:val="BalloonText"/>
    <w:uiPriority w:val="99"/>
    <w:semiHidden/>
    <w:rsid w:val="00CF4EB9"/>
    <w:rPr>
      <w:rFonts w:ascii="Lucida Grande" w:eastAsia="Droid Sans" w:hAnsi="Lucida Grande" w:cs="FreeSans"/>
      <w:sz w:val="18"/>
      <w:szCs w:val="18"/>
      <w:lang w:eastAsia="zh-CN" w:bidi="hi-IN"/>
    </w:rPr>
  </w:style>
  <w:style w:type="character" w:styleId="CommentReference">
    <w:name w:val="annotation reference"/>
    <w:basedOn w:val="DefaultParagraphFont"/>
    <w:uiPriority w:val="99"/>
    <w:semiHidden/>
    <w:unhideWhenUsed/>
    <w:rsid w:val="00CF4EB9"/>
    <w:rPr>
      <w:sz w:val="18"/>
      <w:szCs w:val="18"/>
    </w:rPr>
  </w:style>
  <w:style w:type="paragraph" w:styleId="CommentText">
    <w:name w:val="annotation text"/>
    <w:basedOn w:val="Normal"/>
    <w:link w:val="CommentTextChar"/>
    <w:uiPriority w:val="99"/>
    <w:semiHidden/>
    <w:unhideWhenUsed/>
    <w:rsid w:val="00CF4EB9"/>
  </w:style>
  <w:style w:type="character" w:customStyle="1" w:styleId="CommentTextChar">
    <w:name w:val="Comment Text Char"/>
    <w:basedOn w:val="DefaultParagraphFont"/>
    <w:link w:val="CommentText"/>
    <w:uiPriority w:val="99"/>
    <w:semiHidden/>
    <w:rsid w:val="00CF4EB9"/>
    <w:rPr>
      <w:rFonts w:ascii="Liberation Serif" w:eastAsia="Droid Sans" w:hAnsi="Liberation Serif" w:cs="FreeSans"/>
      <w:lang w:eastAsia="zh-CN" w:bidi="hi-IN"/>
    </w:rPr>
  </w:style>
  <w:style w:type="paragraph" w:styleId="CommentSubject">
    <w:name w:val="annotation subject"/>
    <w:basedOn w:val="CommentText"/>
    <w:next w:val="CommentText"/>
    <w:link w:val="CommentSubjectChar"/>
    <w:uiPriority w:val="99"/>
    <w:semiHidden/>
    <w:unhideWhenUsed/>
    <w:rsid w:val="00CF4EB9"/>
    <w:rPr>
      <w:b/>
      <w:bCs/>
      <w:sz w:val="20"/>
      <w:szCs w:val="20"/>
    </w:rPr>
  </w:style>
  <w:style w:type="character" w:customStyle="1" w:styleId="CommentSubjectChar">
    <w:name w:val="Comment Subject Char"/>
    <w:basedOn w:val="CommentTextChar"/>
    <w:link w:val="CommentSubject"/>
    <w:uiPriority w:val="99"/>
    <w:semiHidden/>
    <w:rsid w:val="00CF4EB9"/>
    <w:rPr>
      <w:b/>
      <w:bCs/>
      <w:sz w:val="20"/>
      <w:szCs w:val="2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mentaldimensions.net/" TargetMode="Externa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693</Words>
  <Characters>3185</Characters>
  <Application>Microsoft Macintosh Word</Application>
  <DocSecurity>0</DocSecurity>
  <Lines>63</Lines>
  <Paragraphs>15</Paragraphs>
  <ScaleCrop>false</ScaleCrop>
  <LinksUpToDate>false</LinksUpToDate>
  <CharactersWithSpaces>3872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dc:creator>
  <cp:lastModifiedBy>Amanda  Reese</cp:lastModifiedBy>
  <cp:revision>3</cp:revision>
  <dcterms:created xsi:type="dcterms:W3CDTF">2014-04-07T23:13:00Z</dcterms:created>
  <dcterms:modified xsi:type="dcterms:W3CDTF">2014-04-07T23:20:00Z</dcterms:modified>
</cp:coreProperties>
</file>