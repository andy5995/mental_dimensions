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ACFDB0D" w14:textId="77777777" w:rsidR="002B281D" w:rsidRDefault="00004451">
      <w:pPr>
        <w:pStyle w:val="Standard"/>
        <w:spacing w:line="360" w:lineRule="auto"/>
        <w:jc w:val="center"/>
        <w:rPr>
          <w:rFonts w:ascii="Liberation Mono" w:hAnsi="Liberation Mono"/>
          <w:b/>
          <w:bCs/>
          <w:sz w:val="36"/>
          <w:szCs w:val="36"/>
        </w:rPr>
      </w:pPr>
      <w:r>
        <w:rPr>
          <w:rFonts w:ascii="Liberation Mono" w:hAnsi="Liberation Mono"/>
          <w:b/>
          <w:bCs/>
          <w:sz w:val="36"/>
          <w:szCs w:val="36"/>
        </w:rPr>
        <w:t>James's Love</w:t>
      </w:r>
    </w:p>
    <w:p w14:paraId="531366A6" w14:textId="77777777" w:rsidR="002B281D" w:rsidRDefault="00004451">
      <w:pPr>
        <w:pStyle w:val="Standard"/>
        <w:spacing w:line="360" w:lineRule="auto"/>
        <w:jc w:val="center"/>
      </w:pPr>
      <w:r>
        <w:rPr>
          <w:rFonts w:ascii="Liberation Mono" w:hAnsi="Liberation Mono"/>
          <w:b/>
          <w:bCs/>
          <w:sz w:val="36"/>
          <w:szCs w:val="36"/>
        </w:rPr>
        <w:t xml:space="preserve">By Andrew G. Alt / </w:t>
      </w:r>
      <w:hyperlink r:id="rId8" w:history="1">
        <w:r>
          <w:rPr>
            <w:rFonts w:ascii="Liberation Mono" w:hAnsi="Liberation Mono"/>
            <w:b/>
            <w:bCs/>
            <w:sz w:val="36"/>
            <w:szCs w:val="36"/>
          </w:rPr>
          <w:t>Mental Dimensions</w:t>
        </w:r>
      </w:hyperlink>
    </w:p>
    <w:p w14:paraId="2A55E1D9" w14:textId="77777777" w:rsidR="002B281D" w:rsidRDefault="00004451">
      <w:pPr>
        <w:pStyle w:val="Standard"/>
        <w:spacing w:line="360" w:lineRule="auto"/>
        <w:jc w:val="center"/>
        <w:rPr>
          <w:rFonts w:ascii="Liberation Mono" w:hAnsi="Liberation Mono"/>
          <w:b/>
          <w:bCs/>
          <w:sz w:val="36"/>
          <w:szCs w:val="36"/>
        </w:rPr>
      </w:pPr>
      <w:r>
        <w:rPr>
          <w:rFonts w:ascii="Liberation Mono" w:hAnsi="Liberation Mono"/>
          <w:b/>
          <w:bCs/>
          <w:sz w:val="36"/>
          <w:szCs w:val="36"/>
        </w:rPr>
        <w:t>May 5, 2014</w:t>
      </w:r>
    </w:p>
    <w:p w14:paraId="3BC5F8C1" w14:textId="77777777" w:rsidR="002B281D" w:rsidRDefault="002B281D">
      <w:pPr>
        <w:pStyle w:val="Standard"/>
        <w:spacing w:line="360" w:lineRule="auto"/>
        <w:rPr>
          <w:rFonts w:ascii="Liberation Mono" w:hAnsi="Liberation Mono"/>
          <w:sz w:val="32"/>
          <w:szCs w:val="32"/>
        </w:rPr>
      </w:pPr>
    </w:p>
    <w:p w14:paraId="34E4E36C" w14:textId="00E6509E" w:rsidR="002B281D" w:rsidRPr="00C87351" w:rsidRDefault="00004451">
      <w:pPr>
        <w:pStyle w:val="Standard"/>
        <w:spacing w:line="360" w:lineRule="auto"/>
      </w:pPr>
      <w:r>
        <w:rPr>
          <w:rFonts w:ascii="Liberation Mono" w:hAnsi="Liberation Mono"/>
          <w:sz w:val="32"/>
          <w:szCs w:val="32"/>
        </w:rPr>
        <w:tab/>
        <w:t xml:space="preserve">There was once a man </w:t>
      </w:r>
      <w:ins w:id="0" w:author="Joel D Couenhoven" w:date="2014-05-11T16:29:00Z">
        <w:r>
          <w:rPr>
            <w:rFonts w:ascii="Liberation Mono" w:hAnsi="Liberation Mono"/>
            <w:sz w:val="32"/>
            <w:szCs w:val="32"/>
          </w:rPr>
          <w:t xml:space="preserve">James </w:t>
        </w:r>
      </w:ins>
      <w:r>
        <w:rPr>
          <w:rFonts w:ascii="Liberation Mono" w:hAnsi="Liberation Mono"/>
          <w:sz w:val="32"/>
          <w:szCs w:val="32"/>
        </w:rPr>
        <w:t>who had much love in his heart. James loved his</w:t>
      </w:r>
      <w:r>
        <w:rPr>
          <w:rFonts w:ascii="Liberation Mono" w:hAnsi="Liberation Mono"/>
          <w:sz w:val="32"/>
          <w:szCs w:val="32"/>
        </w:rPr>
        <w:t xml:space="preserve"> family and friends. He loved God and his church</w:t>
      </w:r>
      <w:del w:id="1" w:author="Joel D Couenhoven" w:date="2014-05-11T16:42:00Z">
        <w:r w:rsidDel="0085729B">
          <w:rPr>
            <w:rFonts w:ascii="Liberation Mono" w:hAnsi="Liberation Mono"/>
            <w:sz w:val="32"/>
            <w:szCs w:val="32"/>
          </w:rPr>
          <w:delText>. H</w:delText>
        </w:r>
      </w:del>
      <w:proofErr w:type="gramStart"/>
      <w:ins w:id="2" w:author="Joel D Couenhoven" w:date="2014-05-11T16:42:00Z">
        <w:r w:rsidR="0085729B">
          <w:rPr>
            <w:rFonts w:ascii="Liberation Mono" w:hAnsi="Liberation Mono"/>
            <w:sz w:val="32"/>
            <w:szCs w:val="32"/>
          </w:rPr>
          <w:t>,</w:t>
        </w:r>
        <w:proofErr w:type="gramEnd"/>
        <w:r w:rsidR="0085729B">
          <w:rPr>
            <w:rFonts w:ascii="Liberation Mono" w:hAnsi="Liberation Mono"/>
            <w:sz w:val="32"/>
            <w:szCs w:val="32"/>
          </w:rPr>
          <w:t xml:space="preserve"> h</w:t>
        </w:r>
      </w:ins>
      <w:r>
        <w:rPr>
          <w:rFonts w:ascii="Liberation Mono" w:hAnsi="Liberation Mono"/>
          <w:sz w:val="32"/>
          <w:szCs w:val="32"/>
        </w:rPr>
        <w:t xml:space="preserve">e loved the outdoors, the sunlight, and all the wonders of Creation. </w:t>
      </w:r>
      <w:del w:id="3" w:author="Joel D Couenhoven" w:date="2014-05-11T16:29:00Z">
        <w:r>
          <w:rPr>
            <w:rFonts w:ascii="Liberation Mono" w:hAnsi="Liberation Mono"/>
            <w:sz w:val="32"/>
            <w:szCs w:val="32"/>
          </w:rPr>
          <w:delText>However, like</w:delText>
        </w:r>
      </w:del>
      <w:ins w:id="4" w:author="Joel D Couenhoven" w:date="2014-05-11T16:29:00Z">
        <w:r>
          <w:rPr>
            <w:rFonts w:ascii="Liberation Mono" w:hAnsi="Liberation Mono"/>
            <w:sz w:val="32"/>
            <w:szCs w:val="32"/>
          </w:rPr>
          <w:t>Like</w:t>
        </w:r>
      </w:ins>
      <w:r>
        <w:rPr>
          <w:rFonts w:ascii="Liberation Mono" w:hAnsi="Liberation Mono"/>
          <w:sz w:val="32"/>
          <w:szCs w:val="32"/>
        </w:rPr>
        <w:t xml:space="preserve"> all people, </w:t>
      </w:r>
      <w:commentRangeStart w:id="5"/>
      <w:ins w:id="6" w:author="Joel D Couenhoven" w:date="2014-05-11T16:29:00Z">
        <w:r>
          <w:rPr>
            <w:rFonts w:ascii="Liberation Mono" w:hAnsi="Liberation Mono"/>
            <w:sz w:val="32"/>
            <w:szCs w:val="32"/>
          </w:rPr>
          <w:t>however</w:t>
        </w:r>
      </w:ins>
      <w:commentRangeEnd w:id="5"/>
      <w:ins w:id="7" w:author="Joel D Couenhoven" w:date="2014-05-11T16:39:00Z">
        <w:r w:rsidR="00632129">
          <w:rPr>
            <w:rStyle w:val="CommentReference"/>
            <w:rFonts w:cs="Mangal"/>
          </w:rPr>
          <w:commentReference w:id="5"/>
        </w:r>
      </w:ins>
      <w:ins w:id="8" w:author="Joel D Couenhoven" w:date="2014-05-11T16:29:00Z">
        <w:r>
          <w:rPr>
            <w:rFonts w:ascii="Liberation Mono" w:hAnsi="Liberation Mono"/>
            <w:sz w:val="32"/>
            <w:szCs w:val="32"/>
          </w:rPr>
          <w:t xml:space="preserve">, </w:t>
        </w:r>
      </w:ins>
      <w:r>
        <w:rPr>
          <w:rFonts w:ascii="Liberation Mono" w:hAnsi="Liberation Mono"/>
          <w:sz w:val="32"/>
          <w:szCs w:val="32"/>
        </w:rPr>
        <w:t>the love in James's</w:t>
      </w:r>
      <w:r>
        <w:rPr>
          <w:rFonts w:ascii="Liberation Mono" w:hAnsi="Liberation Mono"/>
          <w:sz w:val="32"/>
          <w:szCs w:val="32"/>
        </w:rPr>
        <w:t xml:space="preserve"> heart was sometimes </w:t>
      </w:r>
      <w:del w:id="9" w:author="Joel D Couenhoven" w:date="2014-05-11T16:42:00Z">
        <w:r w:rsidDel="0085729B">
          <w:rPr>
            <w:rFonts w:ascii="Liberation Mono" w:hAnsi="Liberation Mono"/>
            <w:sz w:val="32"/>
            <w:szCs w:val="32"/>
          </w:rPr>
          <w:delText xml:space="preserve">covered </w:delText>
        </w:r>
      </w:del>
      <w:ins w:id="10" w:author="Joel D Couenhoven" w:date="2014-05-11T16:42:00Z">
        <w:r w:rsidR="0085729B">
          <w:rPr>
            <w:rFonts w:ascii="Liberation Mono" w:hAnsi="Liberation Mono"/>
            <w:sz w:val="32"/>
            <w:szCs w:val="32"/>
          </w:rPr>
          <w:t>overshadowed</w:t>
        </w:r>
        <w:r w:rsidR="0085729B">
          <w:rPr>
            <w:rFonts w:ascii="Liberation Mono" w:hAnsi="Liberation Mono"/>
            <w:sz w:val="32"/>
            <w:szCs w:val="32"/>
          </w:rPr>
          <w:t xml:space="preserve"> </w:t>
        </w:r>
      </w:ins>
      <w:r>
        <w:rPr>
          <w:rFonts w:ascii="Liberation Mono" w:hAnsi="Liberation Mono"/>
          <w:sz w:val="32"/>
          <w:szCs w:val="32"/>
        </w:rPr>
        <w:t xml:space="preserve">by other feelings, some </w:t>
      </w:r>
      <w:ins w:id="11" w:author="Joel D Couenhoven" w:date="2014-05-11T16:29:00Z">
        <w:r>
          <w:rPr>
            <w:rFonts w:ascii="Liberation Mono" w:hAnsi="Liberation Mono"/>
            <w:sz w:val="32"/>
            <w:szCs w:val="32"/>
          </w:rPr>
          <w:t xml:space="preserve">of </w:t>
        </w:r>
      </w:ins>
      <w:r>
        <w:rPr>
          <w:rFonts w:ascii="Liberation Mono" w:hAnsi="Liberation Mono"/>
          <w:sz w:val="32"/>
          <w:szCs w:val="32"/>
        </w:rPr>
        <w:t xml:space="preserve">which were unpleasant and had the potential to be harmful to </w:t>
      </w:r>
      <w:del w:id="12" w:author="Joel D Couenhoven" w:date="2014-05-11T16:29:00Z">
        <w:r>
          <w:rPr>
            <w:rFonts w:ascii="Liberation Mono" w:hAnsi="Liberation Mono"/>
            <w:sz w:val="32"/>
            <w:szCs w:val="32"/>
          </w:rPr>
          <w:delText>himself</w:delText>
        </w:r>
      </w:del>
      <w:ins w:id="13" w:author="Joel D Couenhoven" w:date="2014-05-11T16:29:00Z">
        <w:r>
          <w:rPr>
            <w:rFonts w:ascii="Liberation Mono" w:hAnsi="Liberation Mono"/>
            <w:sz w:val="32"/>
            <w:szCs w:val="32"/>
          </w:rPr>
          <w:t>him</w:t>
        </w:r>
      </w:ins>
      <w:r>
        <w:rPr>
          <w:rFonts w:ascii="Liberation Mono" w:hAnsi="Liberation Mono"/>
          <w:sz w:val="32"/>
          <w:szCs w:val="32"/>
        </w:rPr>
        <w:t xml:space="preserve"> or others.</w:t>
      </w:r>
    </w:p>
    <w:p w14:paraId="4BF581DF" w14:textId="78D9A5EF" w:rsidR="002B281D" w:rsidRPr="00632129" w:rsidRDefault="00004451">
      <w:pPr>
        <w:pStyle w:val="Standard"/>
        <w:spacing w:line="360" w:lineRule="auto"/>
      </w:pPr>
      <w:r>
        <w:rPr>
          <w:rFonts w:ascii="Liberation Mono" w:hAnsi="Liberation Mono"/>
          <w:sz w:val="32"/>
          <w:szCs w:val="32"/>
        </w:rPr>
        <w:tab/>
        <w:t xml:space="preserve">James had recently </w:t>
      </w:r>
      <w:commentRangeStart w:id="14"/>
      <w:r>
        <w:rPr>
          <w:rFonts w:ascii="Liberation Mono" w:hAnsi="Liberation Mono"/>
          <w:sz w:val="32"/>
          <w:szCs w:val="32"/>
        </w:rPr>
        <w:t xml:space="preserve">bought </w:t>
      </w:r>
      <w:commentRangeEnd w:id="14"/>
      <w:r w:rsidR="00632129">
        <w:rPr>
          <w:rStyle w:val="CommentReference"/>
          <w:rFonts w:cs="Mangal"/>
        </w:rPr>
        <w:commentReference w:id="14"/>
      </w:r>
      <w:r>
        <w:rPr>
          <w:rFonts w:ascii="Liberation Mono" w:hAnsi="Liberation Mono"/>
          <w:sz w:val="32"/>
          <w:szCs w:val="32"/>
        </w:rPr>
        <w:t xml:space="preserve">a new </w:t>
      </w:r>
      <w:proofErr w:type="spellStart"/>
      <w:r>
        <w:rPr>
          <w:rFonts w:ascii="Liberation Mono" w:hAnsi="Liberation Mono"/>
          <w:sz w:val="32"/>
          <w:szCs w:val="32"/>
        </w:rPr>
        <w:t>car</w:t>
      </w:r>
      <w:del w:id="15" w:author="Joel D Couenhoven" w:date="2014-05-11T16:43:00Z">
        <w:r w:rsidDel="0085729B">
          <w:rPr>
            <w:rFonts w:ascii="Liberation Mono" w:hAnsi="Liberation Mono"/>
            <w:sz w:val="32"/>
            <w:szCs w:val="32"/>
          </w:rPr>
          <w:delText xml:space="preserve">. It </w:delText>
        </w:r>
      </w:del>
      <w:ins w:id="16" w:author="Joel D Couenhoven" w:date="2014-05-11T16:43:00Z">
        <w:r w:rsidR="0085729B">
          <w:rPr>
            <w:rFonts w:ascii="Liberation Mono" w:hAnsi="Liberation Mono"/>
            <w:sz w:val="32"/>
            <w:szCs w:val="32"/>
          </w:rPr>
          <w:t>that</w:t>
        </w:r>
        <w:proofErr w:type="spellEnd"/>
        <w:r w:rsidR="0085729B">
          <w:rPr>
            <w:rFonts w:ascii="Liberation Mono" w:hAnsi="Liberation Mono"/>
            <w:sz w:val="32"/>
            <w:szCs w:val="32"/>
          </w:rPr>
          <w:t xml:space="preserve"> he thought </w:t>
        </w:r>
      </w:ins>
      <w:r>
        <w:rPr>
          <w:rFonts w:ascii="Liberation Mono" w:hAnsi="Liberation Mono"/>
          <w:sz w:val="32"/>
          <w:szCs w:val="32"/>
        </w:rPr>
        <w:t xml:space="preserve">was the best one he'd ever owned. It was comfortable, stylish, and </w:t>
      </w:r>
      <w:commentRangeStart w:id="17"/>
      <w:r>
        <w:rPr>
          <w:rFonts w:ascii="Liberation Mono" w:hAnsi="Liberation Mono"/>
          <w:sz w:val="32"/>
          <w:szCs w:val="32"/>
        </w:rPr>
        <w:t>ve</w:t>
      </w:r>
      <w:r>
        <w:rPr>
          <w:rFonts w:ascii="Liberation Mono" w:hAnsi="Liberation Mono"/>
          <w:sz w:val="32"/>
          <w:szCs w:val="32"/>
        </w:rPr>
        <w:t>ry fuel efficient</w:t>
      </w:r>
      <w:commentRangeEnd w:id="17"/>
      <w:r w:rsidR="00632129">
        <w:rPr>
          <w:rStyle w:val="CommentReference"/>
          <w:rFonts w:cs="Mangal"/>
        </w:rPr>
        <w:commentReference w:id="17"/>
      </w:r>
      <w:r>
        <w:rPr>
          <w:rFonts w:ascii="Liberation Mono" w:hAnsi="Liberation Mono"/>
          <w:sz w:val="32"/>
          <w:szCs w:val="32"/>
        </w:rPr>
        <w:t xml:space="preserve">. It was reliable and got him to work on time every day. It carried him to meet his </w:t>
      </w:r>
      <w:del w:id="18" w:author="Joel D Couenhoven" w:date="2014-05-11T16:29:00Z">
        <w:r>
          <w:rPr>
            <w:rFonts w:ascii="Liberation Mono" w:hAnsi="Liberation Mono"/>
            <w:sz w:val="32"/>
            <w:szCs w:val="32"/>
          </w:rPr>
          <w:delText>valu</w:delText>
        </w:r>
        <w:r>
          <w:rPr>
            <w:rFonts w:ascii="Liberation Mono" w:hAnsi="Liberation Mono"/>
            <w:sz w:val="32"/>
            <w:szCs w:val="32"/>
          </w:rPr>
          <w:delText xml:space="preserve">ed </w:delText>
        </w:r>
      </w:del>
      <w:r>
        <w:rPr>
          <w:rFonts w:ascii="Liberation Mono" w:hAnsi="Liberation Mono"/>
          <w:sz w:val="32"/>
          <w:szCs w:val="32"/>
        </w:rPr>
        <w:t>friends</w:t>
      </w:r>
      <w:del w:id="19" w:author="Joel D Couenhoven" w:date="2014-05-11T16:29:00Z">
        <w:r>
          <w:rPr>
            <w:rFonts w:ascii="Liberation Mono" w:hAnsi="Liberation Mono"/>
            <w:sz w:val="32"/>
            <w:szCs w:val="32"/>
          </w:rPr>
          <w:delText>,</w:delText>
        </w:r>
      </w:del>
      <w:r>
        <w:rPr>
          <w:rFonts w:ascii="Liberation Mono" w:hAnsi="Liberation Mono"/>
          <w:sz w:val="32"/>
          <w:szCs w:val="32"/>
        </w:rPr>
        <w:t xml:space="preserve"> and visit his beloved family. James used the car every day and became very accustomed and attached to it. He relied on i</w:t>
      </w:r>
      <w:r>
        <w:rPr>
          <w:rFonts w:ascii="Liberation Mono" w:hAnsi="Liberation Mono"/>
          <w:sz w:val="32"/>
          <w:szCs w:val="32"/>
        </w:rPr>
        <w:t>t to be there for him when needed. He loved the car, and sometimes even felt the car loved him.</w:t>
      </w:r>
      <w:r>
        <w:rPr>
          <w:rFonts w:ascii="Liberation Mono" w:hAnsi="Liberation Mono"/>
          <w:sz w:val="32"/>
          <w:szCs w:val="32"/>
        </w:rPr>
        <w:tab/>
      </w:r>
    </w:p>
    <w:p w14:paraId="24842779" w14:textId="259D45BF" w:rsidR="002B281D" w:rsidRDefault="00004451">
      <w:pPr>
        <w:pStyle w:val="Standard"/>
        <w:spacing w:line="360" w:lineRule="auto"/>
        <w:rPr>
          <w:rFonts w:ascii="Liberation Mono" w:hAnsi="Liberation Mono"/>
          <w:sz w:val="32"/>
          <w:szCs w:val="32"/>
        </w:rPr>
      </w:pPr>
      <w:r>
        <w:rPr>
          <w:rFonts w:ascii="Liberation Mono" w:hAnsi="Liberation Mono"/>
          <w:sz w:val="32"/>
          <w:szCs w:val="32"/>
        </w:rPr>
        <w:tab/>
        <w:t>On Thanksgiving</w:t>
      </w:r>
      <w:del w:id="20" w:author="Joel D Couenhoven" w:date="2014-05-11T16:29:00Z">
        <w:r>
          <w:rPr>
            <w:rFonts w:ascii="Liberation Mono" w:hAnsi="Liberation Mono"/>
            <w:sz w:val="32"/>
            <w:szCs w:val="32"/>
          </w:rPr>
          <w:delText>,</w:delText>
        </w:r>
      </w:del>
      <w:r>
        <w:rPr>
          <w:rFonts w:ascii="Liberation Mono" w:hAnsi="Liberation Mono"/>
          <w:sz w:val="32"/>
          <w:szCs w:val="32"/>
        </w:rPr>
        <w:t xml:space="preserve"> he drove to meet his family</w:t>
      </w:r>
      <w:del w:id="21" w:author="Joel D Couenhoven" w:date="2014-05-11T16:29:00Z">
        <w:r>
          <w:rPr>
            <w:rFonts w:ascii="Liberation Mono" w:hAnsi="Liberation Mono"/>
            <w:sz w:val="32"/>
            <w:szCs w:val="32"/>
          </w:rPr>
          <w:delText>, planning</w:delText>
        </w:r>
      </w:del>
      <w:r>
        <w:rPr>
          <w:rFonts w:ascii="Liberation Mono" w:hAnsi="Liberation Mono"/>
          <w:sz w:val="32"/>
          <w:szCs w:val="32"/>
        </w:rPr>
        <w:t xml:space="preserve"> to join them for the holiday. James greatly enjoyed spending time </w:t>
      </w:r>
      <w:r>
        <w:rPr>
          <w:rFonts w:ascii="Liberation Mono" w:hAnsi="Liberation Mono"/>
          <w:sz w:val="32"/>
          <w:szCs w:val="32"/>
        </w:rPr>
        <w:lastRenderedPageBreak/>
        <w:t>with his family</w:t>
      </w:r>
      <w:del w:id="22" w:author="Joel D Couenhoven" w:date="2014-05-11T16:29:00Z">
        <w:r>
          <w:rPr>
            <w:rFonts w:ascii="Liberation Mono" w:hAnsi="Liberation Mono"/>
            <w:sz w:val="32"/>
            <w:szCs w:val="32"/>
          </w:rPr>
          <w:delText>. The</w:delText>
        </w:r>
      </w:del>
      <w:ins w:id="23" w:author="Joel D Couenhoven" w:date="2014-05-11T16:29:00Z">
        <w:r>
          <w:rPr>
            <w:rFonts w:ascii="Liberation Mono" w:hAnsi="Liberation Mono"/>
            <w:sz w:val="32"/>
            <w:szCs w:val="32"/>
          </w:rPr>
          <w:t xml:space="preserve"> and thought that the</w:t>
        </w:r>
      </w:ins>
      <w:r>
        <w:rPr>
          <w:rFonts w:ascii="Liberation Mono" w:hAnsi="Liberation Mono"/>
          <w:sz w:val="32"/>
          <w:szCs w:val="32"/>
        </w:rPr>
        <w:t xml:space="preserve"> saddest par</w:t>
      </w:r>
      <w:r>
        <w:rPr>
          <w:rFonts w:ascii="Liberation Mono" w:hAnsi="Liberation Mono"/>
          <w:sz w:val="32"/>
          <w:szCs w:val="32"/>
        </w:rPr>
        <w:t xml:space="preserve">t was </w:t>
      </w:r>
      <w:del w:id="24" w:author="Joel D Couenhoven" w:date="2014-05-11T16:29:00Z">
        <w:r>
          <w:rPr>
            <w:rFonts w:ascii="Liberation Mono" w:hAnsi="Liberation Mono"/>
            <w:sz w:val="32"/>
            <w:szCs w:val="32"/>
          </w:rPr>
          <w:delText>having to say</w:delText>
        </w:r>
      </w:del>
      <w:ins w:id="25" w:author="Joel D Couenhoven" w:date="2014-05-11T16:29:00Z">
        <w:r>
          <w:rPr>
            <w:rFonts w:ascii="Liberation Mono" w:hAnsi="Liberation Mono"/>
            <w:sz w:val="32"/>
            <w:szCs w:val="32"/>
          </w:rPr>
          <w:t>saying</w:t>
        </w:r>
      </w:ins>
      <w:r>
        <w:rPr>
          <w:rFonts w:ascii="Liberation Mono" w:hAnsi="Liberation Mono"/>
          <w:sz w:val="32"/>
          <w:szCs w:val="32"/>
        </w:rPr>
        <w:t xml:space="preserve"> goodbye</w:t>
      </w:r>
      <w:del w:id="26" w:author="Joel D Couenhoven" w:date="2014-05-11T16:29:00Z">
        <w:r>
          <w:rPr>
            <w:rFonts w:ascii="Liberation Mono" w:hAnsi="Liberation Mono"/>
            <w:sz w:val="32"/>
            <w:szCs w:val="32"/>
          </w:rPr>
          <w:delText>,</w:delText>
        </w:r>
      </w:del>
      <w:r>
        <w:rPr>
          <w:rFonts w:ascii="Liberation Mono" w:hAnsi="Liberation Mono"/>
          <w:sz w:val="32"/>
          <w:szCs w:val="32"/>
        </w:rPr>
        <w:t xml:space="preserve"> but he always left </w:t>
      </w:r>
      <w:del w:id="27" w:author="Joel D Couenhoven" w:date="2014-05-11T16:29:00Z">
        <w:r>
          <w:rPr>
            <w:rFonts w:ascii="Liberation Mono" w:hAnsi="Liberation Mono"/>
            <w:sz w:val="32"/>
            <w:szCs w:val="32"/>
          </w:rPr>
          <w:delText>holding</w:delText>
        </w:r>
      </w:del>
      <w:ins w:id="28" w:author="Joel D Couenhoven" w:date="2014-05-11T16:29:00Z">
        <w:r>
          <w:rPr>
            <w:rFonts w:ascii="Liberation Mono" w:hAnsi="Liberation Mono"/>
            <w:sz w:val="32"/>
            <w:szCs w:val="32"/>
          </w:rPr>
          <w:t>with</w:t>
        </w:r>
      </w:ins>
      <w:r>
        <w:rPr>
          <w:rFonts w:ascii="Liberation Mono" w:hAnsi="Liberation Mono"/>
          <w:sz w:val="32"/>
          <w:szCs w:val="32"/>
        </w:rPr>
        <w:t xml:space="preserve"> new memories to cherish when they were apart. James could easily recall all the love and joy </w:t>
      </w:r>
      <w:proofErr w:type="gramStart"/>
      <w:r>
        <w:rPr>
          <w:rFonts w:ascii="Liberation Mono" w:hAnsi="Liberation Mono"/>
          <w:sz w:val="32"/>
          <w:szCs w:val="32"/>
        </w:rPr>
        <w:t>he</w:t>
      </w:r>
      <w:proofErr w:type="gramEnd"/>
      <w:r>
        <w:rPr>
          <w:rFonts w:ascii="Liberation Mono" w:hAnsi="Liberation Mono"/>
          <w:sz w:val="32"/>
          <w:szCs w:val="32"/>
        </w:rPr>
        <w:t xml:space="preserve"> and his family </w:t>
      </w:r>
      <w:del w:id="29" w:author="Joel D Couenhoven" w:date="2014-05-11T16:29:00Z">
        <w:r>
          <w:rPr>
            <w:rFonts w:ascii="Liberation Mono" w:hAnsi="Liberation Mono"/>
            <w:sz w:val="32"/>
            <w:szCs w:val="32"/>
          </w:rPr>
          <w:delText xml:space="preserve">had </w:delText>
        </w:r>
      </w:del>
      <w:r>
        <w:rPr>
          <w:rFonts w:ascii="Liberation Mono" w:hAnsi="Liberation Mono"/>
          <w:sz w:val="32"/>
          <w:szCs w:val="32"/>
        </w:rPr>
        <w:t>shared throughout their years together.</w:t>
      </w:r>
    </w:p>
    <w:p w14:paraId="7CEB102A" w14:textId="36E33EFA" w:rsidR="002B281D" w:rsidRPr="00632129" w:rsidRDefault="00004451">
      <w:pPr>
        <w:pStyle w:val="Standard"/>
        <w:spacing w:line="360" w:lineRule="auto"/>
      </w:pPr>
      <w:r>
        <w:rPr>
          <w:rFonts w:ascii="Liberation Mono" w:hAnsi="Liberation Mono"/>
          <w:sz w:val="32"/>
          <w:szCs w:val="32"/>
        </w:rPr>
        <w:tab/>
        <w:t xml:space="preserve">James </w:t>
      </w:r>
      <w:commentRangeStart w:id="30"/>
      <w:del w:id="31" w:author="Joel D Couenhoven" w:date="2014-05-11T16:29:00Z">
        <w:r>
          <w:rPr>
            <w:rFonts w:ascii="Liberation Mono" w:hAnsi="Liberation Mono"/>
            <w:sz w:val="32"/>
            <w:szCs w:val="32"/>
          </w:rPr>
          <w:delText xml:space="preserve">slowly and </w:delText>
        </w:r>
      </w:del>
      <w:commentRangeEnd w:id="30"/>
      <w:r w:rsidR="00632129">
        <w:rPr>
          <w:rStyle w:val="CommentReference"/>
          <w:rFonts w:cs="Mangal"/>
        </w:rPr>
        <w:commentReference w:id="30"/>
      </w:r>
      <w:r>
        <w:rPr>
          <w:rFonts w:ascii="Liberation Mono" w:hAnsi="Liberation Mono"/>
          <w:sz w:val="32"/>
          <w:szCs w:val="32"/>
        </w:rPr>
        <w:t>carefully pulled into his pa</w:t>
      </w:r>
      <w:r>
        <w:rPr>
          <w:rFonts w:ascii="Liberation Mono" w:hAnsi="Liberation Mono"/>
          <w:sz w:val="32"/>
          <w:szCs w:val="32"/>
        </w:rPr>
        <w:t xml:space="preserve">rents' driveway and parked his car. </w:t>
      </w:r>
      <w:commentRangeStart w:id="32"/>
      <w:del w:id="33" w:author="Joel D Couenhoven" w:date="2014-05-11T16:29:00Z">
        <w:r>
          <w:rPr>
            <w:rFonts w:ascii="Liberation Mono" w:hAnsi="Liberation Mono"/>
            <w:sz w:val="32"/>
            <w:szCs w:val="32"/>
          </w:rPr>
          <w:delText>He</w:delText>
        </w:r>
      </w:del>
      <w:ins w:id="34" w:author="Joel D Couenhoven" w:date="2014-05-11T16:29:00Z">
        <w:r>
          <w:rPr>
            <w:rFonts w:ascii="Liberation Mono" w:hAnsi="Liberation Mono"/>
            <w:sz w:val="32"/>
            <w:szCs w:val="32"/>
          </w:rPr>
          <w:t xml:space="preserve">After walking up to the house </w:t>
        </w:r>
        <w:r>
          <w:rPr>
            <w:rFonts w:ascii="Liberation Mono" w:hAnsi="Liberation Mono"/>
            <w:sz w:val="32"/>
            <w:szCs w:val="32"/>
          </w:rPr>
          <w:t>he</w:t>
        </w:r>
      </w:ins>
      <w:r>
        <w:rPr>
          <w:rFonts w:ascii="Liberation Mono" w:hAnsi="Liberation Mono"/>
          <w:sz w:val="32"/>
          <w:szCs w:val="32"/>
        </w:rPr>
        <w:t xml:space="preserve"> </w:t>
      </w:r>
      <w:commentRangeEnd w:id="32"/>
      <w:r w:rsidR="00632129">
        <w:rPr>
          <w:rStyle w:val="CommentReference"/>
          <w:rFonts w:cs="Mangal"/>
        </w:rPr>
        <w:commentReference w:id="32"/>
      </w:r>
      <w:r>
        <w:rPr>
          <w:rFonts w:ascii="Liberation Mono" w:hAnsi="Liberation Mono"/>
          <w:sz w:val="32"/>
          <w:szCs w:val="32"/>
        </w:rPr>
        <w:t>rang the doorbell. A few seconds later</w:t>
      </w:r>
      <w:del w:id="35" w:author="Joel D Couenhoven" w:date="2014-05-11T16:29:00Z">
        <w:r>
          <w:rPr>
            <w:rFonts w:ascii="Liberation Mono" w:hAnsi="Liberation Mono"/>
            <w:sz w:val="32"/>
            <w:szCs w:val="32"/>
          </w:rPr>
          <w:delText>,</w:delText>
        </w:r>
      </w:del>
      <w:r>
        <w:rPr>
          <w:rFonts w:ascii="Liberation Mono" w:hAnsi="Liberation Mono"/>
          <w:sz w:val="32"/>
          <w:szCs w:val="32"/>
        </w:rPr>
        <w:t xml:space="preserve"> Philip, his father, opened the door</w:t>
      </w:r>
      <w:del w:id="36" w:author="Joel D Couenhoven" w:date="2014-05-11T16:29:00Z">
        <w:r>
          <w:rPr>
            <w:rFonts w:ascii="Liberation Mono" w:hAnsi="Liberation Mono"/>
            <w:sz w:val="32"/>
            <w:szCs w:val="32"/>
          </w:rPr>
          <w:delText xml:space="preserve"> and</w:delText>
        </w:r>
      </w:del>
      <w:ins w:id="37" w:author="Joel D Couenhoven" w:date="2014-05-11T16:29:00Z">
        <w:r>
          <w:rPr>
            <w:rFonts w:ascii="Liberation Mono" w:hAnsi="Liberation Mono"/>
            <w:sz w:val="32"/>
            <w:szCs w:val="32"/>
          </w:rPr>
          <w:t>,</w:t>
        </w:r>
      </w:ins>
      <w:r>
        <w:rPr>
          <w:rFonts w:ascii="Liberation Mono" w:hAnsi="Liberation Mono"/>
          <w:sz w:val="32"/>
          <w:szCs w:val="32"/>
        </w:rPr>
        <w:t xml:space="preserve"> waved him in, </w:t>
      </w:r>
      <w:del w:id="38" w:author="Joel D Couenhoven" w:date="2014-05-11T16:29:00Z">
        <w:r>
          <w:rPr>
            <w:rFonts w:ascii="Liberation Mono" w:hAnsi="Liberation Mono"/>
            <w:sz w:val="32"/>
            <w:szCs w:val="32"/>
          </w:rPr>
          <w:delText>then</w:delText>
        </w:r>
      </w:del>
      <w:ins w:id="39" w:author="Joel D Couenhoven" w:date="2014-05-11T16:29:00Z">
        <w:r>
          <w:rPr>
            <w:rFonts w:ascii="Liberation Mono" w:hAnsi="Liberation Mono"/>
            <w:sz w:val="32"/>
            <w:szCs w:val="32"/>
          </w:rPr>
          <w:t>and</w:t>
        </w:r>
      </w:ins>
      <w:r>
        <w:rPr>
          <w:rFonts w:ascii="Liberation Mono" w:hAnsi="Liberation Mono"/>
          <w:sz w:val="32"/>
          <w:szCs w:val="32"/>
        </w:rPr>
        <w:t xml:space="preserve"> </w:t>
      </w:r>
      <w:commentRangeStart w:id="40"/>
      <w:ins w:id="41" w:author="Joel D Couenhoven" w:date="2014-05-11T16:44:00Z">
        <w:r w:rsidR="005F093C">
          <w:rPr>
            <w:rFonts w:ascii="Liberation Mono" w:hAnsi="Liberation Mono"/>
            <w:sz w:val="32"/>
            <w:szCs w:val="32"/>
          </w:rPr>
          <w:t xml:space="preserve">warmly </w:t>
        </w:r>
        <w:commentRangeEnd w:id="40"/>
        <w:r w:rsidR="005F093C">
          <w:rPr>
            <w:rStyle w:val="CommentReference"/>
            <w:rFonts w:cs="Mangal"/>
          </w:rPr>
          <w:commentReference w:id="40"/>
        </w:r>
      </w:ins>
      <w:r>
        <w:rPr>
          <w:rFonts w:ascii="Liberation Mono" w:hAnsi="Liberation Mono"/>
          <w:sz w:val="32"/>
          <w:szCs w:val="32"/>
        </w:rPr>
        <w:t>hugged him</w:t>
      </w:r>
      <w:del w:id="42" w:author="Joel D Couenhoven" w:date="2014-05-11T16:44:00Z">
        <w:r w:rsidDel="005F093C">
          <w:rPr>
            <w:rFonts w:ascii="Liberation Mono" w:hAnsi="Liberation Mono"/>
            <w:sz w:val="32"/>
            <w:szCs w:val="32"/>
          </w:rPr>
          <w:delText xml:space="preserve"> warmly</w:delText>
        </w:r>
      </w:del>
      <w:r>
        <w:rPr>
          <w:rFonts w:ascii="Liberation Mono" w:hAnsi="Liberation Mono"/>
          <w:sz w:val="32"/>
          <w:szCs w:val="32"/>
        </w:rPr>
        <w:t xml:space="preserve">. </w:t>
      </w:r>
      <w:del w:id="43" w:author="Joel D Couenhoven" w:date="2014-05-11T16:29:00Z">
        <w:r>
          <w:rPr>
            <w:rFonts w:ascii="Liberation Mono" w:hAnsi="Liberation Mono"/>
            <w:sz w:val="32"/>
            <w:szCs w:val="32"/>
          </w:rPr>
          <w:delText xml:space="preserve">He </w:delText>
        </w:r>
      </w:del>
      <w:commentRangeStart w:id="44"/>
      <w:ins w:id="45" w:author="Joel D Couenhoven" w:date="2014-05-11T16:29:00Z">
        <w:r>
          <w:rPr>
            <w:rFonts w:ascii="Liberation Mono" w:hAnsi="Liberation Mono"/>
            <w:sz w:val="32"/>
            <w:szCs w:val="32"/>
          </w:rPr>
          <w:t>Jame</w:t>
        </w:r>
        <w:r>
          <w:rPr>
            <w:rFonts w:ascii="Liberation Mono" w:hAnsi="Liberation Mono"/>
            <w:sz w:val="32"/>
            <w:szCs w:val="32"/>
          </w:rPr>
          <w:t xml:space="preserve">s </w:t>
        </w:r>
      </w:ins>
      <w:commentRangeEnd w:id="44"/>
      <w:ins w:id="46" w:author="Joel D Couenhoven" w:date="2014-05-11T16:40:00Z">
        <w:r w:rsidR="00632129">
          <w:rPr>
            <w:rStyle w:val="CommentReference"/>
            <w:rFonts w:cs="Mangal"/>
          </w:rPr>
          <w:commentReference w:id="44"/>
        </w:r>
      </w:ins>
      <w:r>
        <w:rPr>
          <w:rFonts w:ascii="Liberation Mono" w:hAnsi="Liberation Mono"/>
          <w:sz w:val="32"/>
          <w:szCs w:val="32"/>
        </w:rPr>
        <w:t>looked around and saw his brother and sister</w:t>
      </w:r>
      <w:del w:id="47" w:author="Joel D Couenhoven" w:date="2014-05-11T16:29:00Z">
        <w:r>
          <w:rPr>
            <w:rFonts w:ascii="Liberation Mono" w:hAnsi="Liberation Mono"/>
            <w:sz w:val="32"/>
            <w:szCs w:val="32"/>
          </w:rPr>
          <w:delText>,</w:delText>
        </w:r>
      </w:del>
      <w:r>
        <w:rPr>
          <w:rFonts w:ascii="Liberation Mono" w:hAnsi="Liberation Mono"/>
          <w:sz w:val="32"/>
          <w:szCs w:val="32"/>
        </w:rPr>
        <w:t xml:space="preserve"> standing next to their spouses with James's nephews and nieces. They all joyously welcomed him home.</w:t>
      </w:r>
    </w:p>
    <w:p w14:paraId="60D818D6" w14:textId="289657B1" w:rsidR="002B281D" w:rsidRDefault="00004451">
      <w:pPr>
        <w:pStyle w:val="Standard"/>
        <w:spacing w:line="360" w:lineRule="auto"/>
        <w:rPr>
          <w:rFonts w:ascii="Liberation Mono" w:hAnsi="Liberation Mono"/>
          <w:sz w:val="32"/>
          <w:szCs w:val="32"/>
        </w:rPr>
      </w:pPr>
      <w:r>
        <w:rPr>
          <w:rFonts w:ascii="Liberation Mono" w:hAnsi="Liberation Mono"/>
          <w:sz w:val="32"/>
          <w:szCs w:val="32"/>
        </w:rPr>
        <w:tab/>
        <w:t xml:space="preserve">James looked over the room trying to find </w:t>
      </w:r>
      <w:del w:id="48" w:author="Joel D Couenhoven" w:date="2014-05-11T16:29:00Z">
        <w:r>
          <w:rPr>
            <w:rFonts w:ascii="Liberation Mono" w:hAnsi="Liberation Mono"/>
            <w:sz w:val="32"/>
            <w:szCs w:val="32"/>
          </w:rPr>
          <w:delText xml:space="preserve">Joyce, </w:delText>
        </w:r>
      </w:del>
      <w:r>
        <w:rPr>
          <w:rFonts w:ascii="Liberation Mono" w:hAnsi="Liberation Mono"/>
          <w:sz w:val="32"/>
          <w:szCs w:val="32"/>
        </w:rPr>
        <w:t>his mother</w:t>
      </w:r>
      <w:ins w:id="49" w:author="Joel D Couenhoven" w:date="2014-05-11T16:29:00Z">
        <w:r>
          <w:rPr>
            <w:rFonts w:ascii="Liberation Mono" w:hAnsi="Liberation Mono"/>
            <w:sz w:val="32"/>
            <w:szCs w:val="32"/>
          </w:rPr>
          <w:t xml:space="preserve"> </w:t>
        </w:r>
        <w:r>
          <w:rPr>
            <w:rFonts w:ascii="Liberation Mono" w:hAnsi="Liberation Mono"/>
            <w:sz w:val="32"/>
            <w:szCs w:val="32"/>
          </w:rPr>
          <w:t>Joyce</w:t>
        </w:r>
      </w:ins>
      <w:r>
        <w:rPr>
          <w:rFonts w:ascii="Liberation Mono" w:hAnsi="Liberation Mono"/>
          <w:sz w:val="32"/>
          <w:szCs w:val="32"/>
        </w:rPr>
        <w:t>. “Where's mom?” James asked his father.</w:t>
      </w:r>
    </w:p>
    <w:p w14:paraId="5D3DB410" w14:textId="77777777" w:rsidR="002B281D" w:rsidRDefault="00004451">
      <w:pPr>
        <w:pStyle w:val="Standard"/>
        <w:spacing w:line="360" w:lineRule="auto"/>
        <w:rPr>
          <w:rFonts w:ascii="Liberation Mono" w:hAnsi="Liberation Mono"/>
          <w:sz w:val="32"/>
          <w:szCs w:val="32"/>
        </w:rPr>
      </w:pPr>
      <w:r>
        <w:rPr>
          <w:rFonts w:ascii="Liberation Mono" w:hAnsi="Liberation Mono"/>
          <w:sz w:val="32"/>
          <w:szCs w:val="32"/>
        </w:rPr>
        <w:tab/>
        <w:t>“She went to the grocery store to pick up a few things for dinner tomorrow. She should be back in an hour.”</w:t>
      </w:r>
    </w:p>
    <w:p w14:paraId="2331C05A" w14:textId="07DBA6B4" w:rsidR="002B281D" w:rsidRPr="00632129" w:rsidRDefault="00004451">
      <w:pPr>
        <w:pStyle w:val="Standard"/>
        <w:spacing w:line="360" w:lineRule="auto"/>
      </w:pPr>
      <w:r>
        <w:rPr>
          <w:rFonts w:ascii="Liberation Mono" w:hAnsi="Liberation Mono"/>
          <w:sz w:val="32"/>
          <w:szCs w:val="32"/>
        </w:rPr>
        <w:tab/>
        <w:t xml:space="preserve">Half </w:t>
      </w:r>
      <w:del w:id="50" w:author="Joel D Couenhoven" w:date="2014-05-11T16:45:00Z">
        <w:r w:rsidDel="00CB63BA">
          <w:rPr>
            <w:rFonts w:ascii="Liberation Mono" w:hAnsi="Liberation Mono"/>
            <w:sz w:val="32"/>
            <w:szCs w:val="32"/>
          </w:rPr>
          <w:delText>of that</w:delText>
        </w:r>
      </w:del>
      <w:ins w:id="51" w:author="Joel D Couenhoven" w:date="2014-05-11T16:45:00Z">
        <w:r w:rsidR="00CB63BA">
          <w:rPr>
            <w:rFonts w:ascii="Liberation Mono" w:hAnsi="Liberation Mono"/>
            <w:sz w:val="32"/>
            <w:szCs w:val="32"/>
          </w:rPr>
          <w:t>an</w:t>
        </w:r>
      </w:ins>
      <w:r>
        <w:rPr>
          <w:rFonts w:ascii="Liberation Mono" w:hAnsi="Liberation Mono"/>
          <w:sz w:val="32"/>
          <w:szCs w:val="32"/>
        </w:rPr>
        <w:t xml:space="preserve"> hour passed quickly with laughter, conversation, and play</w:t>
      </w:r>
      <w:del w:id="52" w:author="Joel D Couenhoven" w:date="2014-05-11T16:29:00Z">
        <w:r>
          <w:rPr>
            <w:rFonts w:ascii="Liberation Mono" w:hAnsi="Liberation Mono"/>
            <w:sz w:val="32"/>
            <w:szCs w:val="32"/>
          </w:rPr>
          <w:delText>-</w:delText>
        </w:r>
      </w:del>
      <w:del w:id="53" w:author="Joel D Couenhoven" w:date="2014-05-11T16:45:00Z">
        <w:r w:rsidDel="00CB63BA">
          <w:rPr>
            <w:rFonts w:ascii="Liberation Mono" w:hAnsi="Liberation Mono"/>
            <w:sz w:val="32"/>
            <w:szCs w:val="32"/>
          </w:rPr>
          <w:delText>time</w:delText>
        </w:r>
      </w:del>
      <w:r>
        <w:rPr>
          <w:rFonts w:ascii="Liberation Mono" w:hAnsi="Liberation Mono"/>
          <w:sz w:val="32"/>
          <w:szCs w:val="32"/>
        </w:rPr>
        <w:t xml:space="preserve"> with the children. Then James </w:t>
      </w:r>
      <w:del w:id="54" w:author="Joel D Couenhoven" w:date="2014-05-11T16:30:00Z">
        <w:r w:rsidDel="00670118">
          <w:rPr>
            <w:rFonts w:ascii="Liberation Mono" w:hAnsi="Liberation Mono"/>
            <w:sz w:val="32"/>
            <w:szCs w:val="32"/>
          </w:rPr>
          <w:delText xml:space="preserve">decided to walk </w:delText>
        </w:r>
      </w:del>
      <w:ins w:id="55" w:author="Joel D Couenhoven" w:date="2014-05-11T16:30:00Z">
        <w:r w:rsidR="00670118">
          <w:rPr>
            <w:rFonts w:ascii="Liberation Mono" w:hAnsi="Liberation Mono"/>
            <w:sz w:val="32"/>
            <w:szCs w:val="32"/>
          </w:rPr>
          <w:t xml:space="preserve">walked </w:t>
        </w:r>
      </w:ins>
      <w:r>
        <w:rPr>
          <w:rFonts w:ascii="Liberation Mono" w:hAnsi="Liberation Mono"/>
          <w:sz w:val="32"/>
          <w:szCs w:val="32"/>
        </w:rPr>
        <w:t xml:space="preserve">to the corner store to buy </w:t>
      </w:r>
      <w:del w:id="56" w:author="Joel D Couenhoven" w:date="2014-05-11T16:29:00Z">
        <w:r>
          <w:rPr>
            <w:rFonts w:ascii="Liberation Mono" w:hAnsi="Liberation Mono"/>
            <w:sz w:val="32"/>
            <w:szCs w:val="32"/>
          </w:rPr>
          <w:delText xml:space="preserve">chewing </w:delText>
        </w:r>
      </w:del>
      <w:r>
        <w:rPr>
          <w:rFonts w:ascii="Liberation Mono" w:hAnsi="Liberation Mono"/>
          <w:sz w:val="32"/>
          <w:szCs w:val="32"/>
        </w:rPr>
        <w:t>gum for himself</w:t>
      </w:r>
      <w:del w:id="57" w:author="Joel D Couenhoven" w:date="2014-05-11T16:29:00Z">
        <w:r>
          <w:rPr>
            <w:rFonts w:ascii="Liberation Mono" w:hAnsi="Liberation Mono"/>
            <w:sz w:val="32"/>
            <w:szCs w:val="32"/>
          </w:rPr>
          <w:delText>,</w:delText>
        </w:r>
      </w:del>
      <w:r>
        <w:rPr>
          <w:rFonts w:ascii="Liberation Mono" w:hAnsi="Liberation Mono"/>
          <w:sz w:val="32"/>
          <w:szCs w:val="32"/>
        </w:rPr>
        <w:t xml:space="preserve"> and a house plant for his mother. He reached the store in only a few minutes. After buying a pack of peppermint gum and a beautiful peace lily, he started his</w:t>
      </w:r>
      <w:r>
        <w:rPr>
          <w:rFonts w:ascii="Liberation Mono" w:hAnsi="Liberation Mono"/>
          <w:sz w:val="32"/>
          <w:szCs w:val="32"/>
        </w:rPr>
        <w:t xml:space="preserve"> short walk </w:t>
      </w:r>
      <w:r>
        <w:rPr>
          <w:rFonts w:ascii="Liberation Mono" w:hAnsi="Liberation Mono"/>
          <w:sz w:val="32"/>
          <w:szCs w:val="32"/>
        </w:rPr>
        <w:lastRenderedPageBreak/>
        <w:t>home. A chance encounter with friends whom he hadn't seen for a while delayed him by fifteen minutes. After exchanging news and updated contact information, James continued walking home.</w:t>
      </w:r>
    </w:p>
    <w:p w14:paraId="46ACFDCF" w14:textId="29235C41" w:rsidR="002B281D" w:rsidRDefault="00004451">
      <w:pPr>
        <w:pStyle w:val="Standard"/>
        <w:spacing w:line="360" w:lineRule="auto"/>
        <w:rPr>
          <w:rFonts w:ascii="Liberation Mono" w:hAnsi="Liberation Mono"/>
          <w:sz w:val="32"/>
          <w:szCs w:val="32"/>
        </w:rPr>
      </w:pPr>
      <w:r>
        <w:rPr>
          <w:rFonts w:ascii="Liberation Mono" w:hAnsi="Liberation Mono"/>
          <w:sz w:val="32"/>
          <w:szCs w:val="32"/>
        </w:rPr>
        <w:tab/>
        <w:t xml:space="preserve">As he neared his parents' driveway, he saw his mother's </w:t>
      </w:r>
      <w:r>
        <w:rPr>
          <w:rFonts w:ascii="Liberation Mono" w:hAnsi="Liberation Mono"/>
          <w:sz w:val="32"/>
          <w:szCs w:val="32"/>
        </w:rPr>
        <w:t>car parked behind his. He was glad she was home</w:t>
      </w:r>
      <w:del w:id="58" w:author="Joel D Couenhoven" w:date="2014-05-11T16:31:00Z">
        <w:r w:rsidDel="00670118">
          <w:rPr>
            <w:rFonts w:ascii="Liberation Mono" w:hAnsi="Liberation Mono"/>
            <w:sz w:val="32"/>
            <w:szCs w:val="32"/>
          </w:rPr>
          <w:delText>--</w:delText>
        </w:r>
      </w:del>
      <w:ins w:id="59" w:author="Joel D Couenhoven" w:date="2014-05-11T16:31:00Z">
        <w:r w:rsidR="00670118">
          <w:rPr>
            <w:rFonts w:ascii="Liberation Mono" w:hAnsi="Liberation Mono"/>
            <w:sz w:val="32"/>
            <w:szCs w:val="32"/>
          </w:rPr>
          <w:t xml:space="preserve"> since </w:t>
        </w:r>
      </w:ins>
      <w:r>
        <w:rPr>
          <w:rFonts w:ascii="Liberation Mono" w:hAnsi="Liberation Mono"/>
          <w:sz w:val="32"/>
          <w:szCs w:val="32"/>
        </w:rPr>
        <w:t>he was anxious to see her and give her the lily.</w:t>
      </w:r>
    </w:p>
    <w:p w14:paraId="7591C21E" w14:textId="0B75C7F4" w:rsidR="002B281D" w:rsidRDefault="00004451">
      <w:pPr>
        <w:pStyle w:val="Standard"/>
        <w:spacing w:line="360" w:lineRule="auto"/>
      </w:pPr>
      <w:r>
        <w:rPr>
          <w:rFonts w:ascii="Liberation Mono" w:hAnsi="Liberation Mono"/>
          <w:sz w:val="32"/>
          <w:szCs w:val="32"/>
        </w:rPr>
        <w:tab/>
        <w:t>His mood quickly changed when he spotted the rear bumper on his car. It was scratched, pushed in an inch, and there was damage to the surrounding area. As he</w:t>
      </w:r>
      <w:r>
        <w:rPr>
          <w:rFonts w:ascii="Liberation Mono" w:hAnsi="Liberation Mono"/>
          <w:sz w:val="32"/>
          <w:szCs w:val="32"/>
        </w:rPr>
        <w:t xml:space="preserve"> got closer, he noticed </w:t>
      </w:r>
      <w:del w:id="60" w:author="Joel D Couenhoven" w:date="2014-05-11T16:32:00Z">
        <w:r w:rsidDel="008168AC">
          <w:rPr>
            <w:rFonts w:ascii="Liberation Mono" w:hAnsi="Liberation Mono"/>
            <w:sz w:val="32"/>
            <w:szCs w:val="32"/>
          </w:rPr>
          <w:delText xml:space="preserve">on his mother's car </w:delText>
        </w:r>
      </w:del>
      <w:r>
        <w:rPr>
          <w:rFonts w:ascii="Liberation Mono" w:hAnsi="Liberation Mono"/>
          <w:sz w:val="32"/>
          <w:szCs w:val="32"/>
        </w:rPr>
        <w:t xml:space="preserve">that </w:t>
      </w:r>
      <w:del w:id="61" w:author="Joel D Couenhoven" w:date="2014-05-11T16:32:00Z">
        <w:r w:rsidDel="008168AC">
          <w:rPr>
            <w:rFonts w:ascii="Liberation Mono" w:hAnsi="Liberation Mono"/>
            <w:sz w:val="32"/>
            <w:szCs w:val="32"/>
          </w:rPr>
          <w:delText xml:space="preserve">her </w:delText>
        </w:r>
      </w:del>
      <w:ins w:id="62" w:author="Joel D Couenhoven" w:date="2014-05-11T16:32:00Z">
        <w:r w:rsidR="008168AC">
          <w:rPr>
            <w:rFonts w:ascii="Liberation Mono" w:hAnsi="Liberation Mono"/>
            <w:sz w:val="32"/>
            <w:szCs w:val="32"/>
          </w:rPr>
          <w:t xml:space="preserve">the </w:t>
        </w:r>
      </w:ins>
      <w:r>
        <w:rPr>
          <w:rFonts w:ascii="Liberation Mono" w:hAnsi="Liberation Mono"/>
          <w:i/>
          <w:iCs/>
          <w:sz w:val="32"/>
          <w:szCs w:val="32"/>
        </w:rPr>
        <w:t>front</w:t>
      </w:r>
      <w:r>
        <w:rPr>
          <w:rFonts w:ascii="Liberation Mono" w:hAnsi="Liberation Mono"/>
          <w:sz w:val="32"/>
          <w:szCs w:val="32"/>
        </w:rPr>
        <w:t xml:space="preserve"> bumper </w:t>
      </w:r>
      <w:ins w:id="63" w:author="Joel D Couenhoven" w:date="2014-05-11T16:32:00Z">
        <w:r w:rsidR="008168AC">
          <w:rPr>
            <w:rFonts w:ascii="Liberation Mono" w:hAnsi="Liberation Mono"/>
            <w:sz w:val="32"/>
            <w:szCs w:val="32"/>
          </w:rPr>
          <w:t xml:space="preserve">on his mother’s car </w:t>
        </w:r>
      </w:ins>
      <w:r>
        <w:rPr>
          <w:rFonts w:ascii="Liberation Mono" w:hAnsi="Liberation Mono"/>
          <w:sz w:val="32"/>
          <w:szCs w:val="32"/>
        </w:rPr>
        <w:t>had similar damage</w:t>
      </w:r>
      <w:del w:id="64" w:author="Joel D Couenhoven" w:date="2014-05-11T16:46:00Z">
        <w:r w:rsidDel="00A81A34">
          <w:rPr>
            <w:rFonts w:ascii="Liberation Mono" w:hAnsi="Liberation Mono"/>
            <w:sz w:val="32"/>
            <w:szCs w:val="32"/>
          </w:rPr>
          <w:delText>. H</w:delText>
        </w:r>
      </w:del>
      <w:ins w:id="65" w:author="Joel D Couenhoven" w:date="2014-05-11T16:46:00Z">
        <w:r w:rsidR="00A81A34">
          <w:rPr>
            <w:rFonts w:ascii="Liberation Mono" w:hAnsi="Liberation Mono"/>
            <w:sz w:val="32"/>
            <w:szCs w:val="32"/>
          </w:rPr>
          <w:t xml:space="preserve"> and h</w:t>
        </w:r>
      </w:ins>
      <w:r>
        <w:rPr>
          <w:rFonts w:ascii="Liberation Mono" w:hAnsi="Liberation Mono"/>
          <w:sz w:val="32"/>
          <w:szCs w:val="32"/>
        </w:rPr>
        <w:t>e knew then that she was responsible</w:t>
      </w:r>
      <w:ins w:id="66" w:author="Joel D Couenhoven" w:date="2014-05-11T16:32:00Z">
        <w:r w:rsidR="008168AC">
          <w:rPr>
            <w:rFonts w:ascii="Liberation Mono" w:hAnsi="Liberation Mono"/>
            <w:sz w:val="32"/>
            <w:szCs w:val="32"/>
          </w:rPr>
          <w:t xml:space="preserve"> for the damage to his car</w:t>
        </w:r>
      </w:ins>
      <w:r>
        <w:rPr>
          <w:rFonts w:ascii="Liberation Mono" w:hAnsi="Liberation Mono"/>
          <w:sz w:val="32"/>
          <w:szCs w:val="32"/>
        </w:rPr>
        <w:t>. He instantly, almost reflexively, became angry at her carelessness. James violently threw the peace lily at the ground. The pot cra</w:t>
      </w:r>
      <w:r>
        <w:rPr>
          <w:rFonts w:ascii="Liberation Mono" w:hAnsi="Liberation Mono"/>
          <w:sz w:val="32"/>
          <w:szCs w:val="32"/>
        </w:rPr>
        <w:t xml:space="preserve">cked </w:t>
      </w:r>
      <w:del w:id="67" w:author="Joel D Couenhoven" w:date="2014-05-11T16:32:00Z">
        <w:r w:rsidDel="004A426F">
          <w:rPr>
            <w:rFonts w:ascii="Liberation Mono" w:hAnsi="Liberation Mono"/>
            <w:sz w:val="32"/>
            <w:szCs w:val="32"/>
          </w:rPr>
          <w:delText xml:space="preserve">and split, </w:delText>
        </w:r>
      </w:del>
      <w:r>
        <w:rPr>
          <w:rFonts w:ascii="Liberation Mono" w:hAnsi="Liberation Mono"/>
          <w:sz w:val="32"/>
          <w:szCs w:val="32"/>
        </w:rPr>
        <w:t>and the plant broke apart. A sudden, strong gust of wind scattered its remnants across the lawn.</w:t>
      </w:r>
    </w:p>
    <w:p w14:paraId="73D0E385" w14:textId="7455B360" w:rsidR="002B281D" w:rsidRDefault="00004451">
      <w:pPr>
        <w:pStyle w:val="Standard"/>
        <w:spacing w:line="360" w:lineRule="auto"/>
        <w:rPr>
          <w:rFonts w:ascii="Liberation Mono" w:hAnsi="Liberation Mono"/>
          <w:sz w:val="32"/>
          <w:szCs w:val="32"/>
        </w:rPr>
      </w:pPr>
      <w:r>
        <w:rPr>
          <w:rFonts w:ascii="Liberation Mono" w:hAnsi="Liberation Mono"/>
          <w:sz w:val="32"/>
          <w:szCs w:val="32"/>
        </w:rPr>
        <w:tab/>
        <w:t>Many unpleasant thoughts went through James's mind</w:t>
      </w:r>
      <w:del w:id="68" w:author="Joel D Couenhoven" w:date="2014-05-11T16:33:00Z">
        <w:r w:rsidDel="00760C52">
          <w:rPr>
            <w:rFonts w:ascii="Liberation Mono" w:hAnsi="Liberation Mono"/>
            <w:sz w:val="32"/>
            <w:szCs w:val="32"/>
          </w:rPr>
          <w:delText>,</w:delText>
        </w:r>
      </w:del>
      <w:r>
        <w:rPr>
          <w:rFonts w:ascii="Liberation Mono" w:hAnsi="Liberation Mono"/>
          <w:sz w:val="32"/>
          <w:szCs w:val="32"/>
        </w:rPr>
        <w:t xml:space="preserve"> and undesirable emotions buried his love as they stabbed into his heart. He marched inside</w:t>
      </w:r>
      <w:del w:id="69" w:author="Joel D Couenhoven" w:date="2014-05-11T16:33:00Z">
        <w:r w:rsidDel="00760C52">
          <w:rPr>
            <w:rFonts w:ascii="Liberation Mono" w:hAnsi="Liberation Mono"/>
            <w:sz w:val="32"/>
            <w:szCs w:val="32"/>
          </w:rPr>
          <w:delText xml:space="preserve">, then </w:delText>
        </w:r>
      </w:del>
      <w:ins w:id="70" w:author="Joel D Couenhoven" w:date="2014-05-11T16:33:00Z">
        <w:r w:rsidR="00760C52">
          <w:rPr>
            <w:rFonts w:ascii="Liberation Mono" w:hAnsi="Liberation Mono"/>
            <w:sz w:val="32"/>
            <w:szCs w:val="32"/>
          </w:rPr>
          <w:t xml:space="preserve"> and </w:t>
        </w:r>
      </w:ins>
      <w:r>
        <w:rPr>
          <w:rFonts w:ascii="Liberation Mono" w:hAnsi="Liberation Mono"/>
          <w:sz w:val="32"/>
          <w:szCs w:val="32"/>
        </w:rPr>
        <w:t xml:space="preserve">slammed the </w:t>
      </w:r>
      <w:ins w:id="71" w:author="Joel D Couenhoven" w:date="2014-05-11T16:33:00Z">
        <w:r w:rsidR="00760C52">
          <w:rPr>
            <w:rFonts w:ascii="Liberation Mono" w:hAnsi="Liberation Mono"/>
            <w:sz w:val="32"/>
            <w:szCs w:val="32"/>
          </w:rPr>
          <w:t xml:space="preserve">front </w:t>
        </w:r>
      </w:ins>
      <w:r>
        <w:rPr>
          <w:rFonts w:ascii="Liberation Mono" w:hAnsi="Liberation Mono"/>
          <w:sz w:val="32"/>
          <w:szCs w:val="32"/>
        </w:rPr>
        <w:t xml:space="preserve">door. He looked into the living room and saw his mother on the couch crying. James's sister, Ruth, was sitting </w:t>
      </w:r>
      <w:proofErr w:type="gramStart"/>
      <w:r>
        <w:rPr>
          <w:rFonts w:ascii="Liberation Mono" w:hAnsi="Liberation Mono"/>
          <w:sz w:val="32"/>
          <w:szCs w:val="32"/>
        </w:rPr>
        <w:t>beside</w:t>
      </w:r>
      <w:proofErr w:type="gramEnd"/>
      <w:r>
        <w:rPr>
          <w:rFonts w:ascii="Liberation Mono" w:hAnsi="Liberation Mono"/>
          <w:sz w:val="32"/>
          <w:szCs w:val="32"/>
        </w:rPr>
        <w:t xml:space="preserve"> her</w:t>
      </w:r>
      <w:del w:id="72" w:author="Joel D Couenhoven" w:date="2014-05-11T16:34:00Z">
        <w:r w:rsidDel="00760C52">
          <w:rPr>
            <w:rFonts w:ascii="Liberation Mono" w:hAnsi="Liberation Mono"/>
            <w:sz w:val="32"/>
            <w:szCs w:val="32"/>
          </w:rPr>
          <w:delText>,</w:delText>
        </w:r>
      </w:del>
      <w:r>
        <w:rPr>
          <w:rFonts w:ascii="Liberation Mono" w:hAnsi="Liberation Mono"/>
          <w:sz w:val="32"/>
          <w:szCs w:val="32"/>
        </w:rPr>
        <w:t xml:space="preserve"> trying to comfort her. As Ruth's eyes met his, her expression </w:t>
      </w:r>
      <w:r>
        <w:rPr>
          <w:rFonts w:ascii="Liberation Mono" w:hAnsi="Liberation Mono"/>
          <w:sz w:val="32"/>
          <w:szCs w:val="32"/>
        </w:rPr>
        <w:lastRenderedPageBreak/>
        <w:t>silently demanded that he should let their mother kn</w:t>
      </w:r>
      <w:r>
        <w:rPr>
          <w:rFonts w:ascii="Liberation Mono" w:hAnsi="Liberation Mono"/>
          <w:sz w:val="32"/>
          <w:szCs w:val="32"/>
        </w:rPr>
        <w:t xml:space="preserve">ow that everything was okay. Without </w:t>
      </w:r>
      <w:del w:id="73" w:author="Joel D Couenhoven" w:date="2014-05-11T16:35:00Z">
        <w:r w:rsidDel="00760C52">
          <w:rPr>
            <w:rFonts w:ascii="Liberation Mono" w:hAnsi="Liberation Mono"/>
            <w:sz w:val="32"/>
            <w:szCs w:val="32"/>
          </w:rPr>
          <w:delText>acknowledgement</w:delText>
        </w:r>
      </w:del>
      <w:ins w:id="74" w:author="Joel D Couenhoven" w:date="2014-05-11T16:35:00Z">
        <w:r w:rsidR="00760C52">
          <w:rPr>
            <w:rFonts w:ascii="Liberation Mono" w:hAnsi="Liberation Mono"/>
            <w:sz w:val="32"/>
            <w:szCs w:val="32"/>
          </w:rPr>
          <w:t>acknowledging her expression</w:t>
        </w:r>
      </w:ins>
      <w:r>
        <w:rPr>
          <w:rFonts w:ascii="Liberation Mono" w:hAnsi="Liberation Mono"/>
          <w:sz w:val="32"/>
          <w:szCs w:val="32"/>
        </w:rPr>
        <w:t>, he stomped off into the kitchen and yanked a bottle of beer from the refrigerator.</w:t>
      </w:r>
    </w:p>
    <w:p w14:paraId="2FB55170" w14:textId="31F0FF9F" w:rsidR="002B281D" w:rsidRDefault="00004451">
      <w:pPr>
        <w:pStyle w:val="Standard"/>
        <w:spacing w:line="360" w:lineRule="auto"/>
        <w:rPr>
          <w:rFonts w:ascii="Liberation Mono" w:hAnsi="Liberation Mono"/>
          <w:sz w:val="32"/>
          <w:szCs w:val="32"/>
        </w:rPr>
      </w:pPr>
      <w:r>
        <w:rPr>
          <w:rFonts w:ascii="Liberation Mono" w:hAnsi="Liberation Mono"/>
          <w:sz w:val="32"/>
          <w:szCs w:val="32"/>
        </w:rPr>
        <w:tab/>
        <w:t>James's father followed him into the kitchen. Philip saw that his son's face was red with anger</w:t>
      </w:r>
      <w:del w:id="75" w:author="Joel D Couenhoven" w:date="2014-05-11T16:35:00Z">
        <w:r w:rsidDel="00760C52">
          <w:rPr>
            <w:rFonts w:ascii="Liberation Mono" w:hAnsi="Liberation Mono"/>
            <w:sz w:val="32"/>
            <w:szCs w:val="32"/>
          </w:rPr>
          <w:delText>,</w:delText>
        </w:r>
      </w:del>
      <w:r>
        <w:rPr>
          <w:rFonts w:ascii="Liberation Mono" w:hAnsi="Liberation Mono"/>
          <w:sz w:val="32"/>
          <w:szCs w:val="32"/>
        </w:rPr>
        <w:t xml:space="preserve"> and his body </w:t>
      </w:r>
      <w:ins w:id="76" w:author="Joel D Couenhoven" w:date="2014-05-11T16:47:00Z">
        <w:r w:rsidR="00C2357A">
          <w:rPr>
            <w:rFonts w:ascii="Liberation Mono" w:hAnsi="Liberation Mono"/>
            <w:sz w:val="32"/>
            <w:szCs w:val="32"/>
          </w:rPr>
          <w:t xml:space="preserve">was </w:t>
        </w:r>
      </w:ins>
      <w:r>
        <w:rPr>
          <w:rFonts w:ascii="Liberation Mono" w:hAnsi="Liberation Mono"/>
          <w:sz w:val="32"/>
          <w:szCs w:val="32"/>
        </w:rPr>
        <w:t>as tense</w:t>
      </w:r>
      <w:r>
        <w:rPr>
          <w:rFonts w:ascii="Liberation Mono" w:hAnsi="Liberation Mono"/>
          <w:sz w:val="32"/>
          <w:szCs w:val="32"/>
        </w:rPr>
        <w:t xml:space="preserve"> and hard as a black diamond. </w:t>
      </w:r>
      <w:del w:id="77" w:author="Joel D Couenhoven" w:date="2014-05-11T16:48:00Z">
        <w:r w:rsidDel="00C2357A">
          <w:rPr>
            <w:rFonts w:ascii="Liberation Mono" w:hAnsi="Liberation Mono"/>
            <w:sz w:val="32"/>
            <w:szCs w:val="32"/>
          </w:rPr>
          <w:delText xml:space="preserve">He </w:delText>
        </w:r>
      </w:del>
      <w:ins w:id="78" w:author="Joel D Couenhoven" w:date="2014-05-11T16:48:00Z">
        <w:r w:rsidR="00C2357A">
          <w:rPr>
            <w:rFonts w:ascii="Liberation Mono" w:hAnsi="Liberation Mono"/>
            <w:sz w:val="32"/>
            <w:szCs w:val="32"/>
          </w:rPr>
          <w:t>Philip</w:t>
        </w:r>
        <w:r w:rsidR="00C2357A">
          <w:rPr>
            <w:rFonts w:ascii="Liberation Mono" w:hAnsi="Liberation Mono"/>
            <w:sz w:val="32"/>
            <w:szCs w:val="32"/>
          </w:rPr>
          <w:t xml:space="preserve"> </w:t>
        </w:r>
      </w:ins>
      <w:r>
        <w:rPr>
          <w:rFonts w:ascii="Liberation Mono" w:hAnsi="Liberation Mono"/>
          <w:sz w:val="32"/>
          <w:szCs w:val="32"/>
        </w:rPr>
        <w:t>calmly poured himself some water</w:t>
      </w:r>
      <w:del w:id="79" w:author="Joel D Couenhoven" w:date="2014-05-11T16:36:00Z">
        <w:r w:rsidDel="00760C52">
          <w:rPr>
            <w:rFonts w:ascii="Liberation Mono" w:hAnsi="Liberation Mono"/>
            <w:sz w:val="32"/>
            <w:szCs w:val="32"/>
          </w:rPr>
          <w:delText>,</w:delText>
        </w:r>
      </w:del>
      <w:r>
        <w:rPr>
          <w:rFonts w:ascii="Liberation Mono" w:hAnsi="Liberation Mono"/>
          <w:sz w:val="32"/>
          <w:szCs w:val="32"/>
        </w:rPr>
        <w:t xml:space="preserve"> then spoke softly,</w:t>
      </w:r>
      <w:r>
        <w:rPr>
          <w:rFonts w:ascii="Liberation Mono" w:hAnsi="Liberation Mono"/>
          <w:sz w:val="32"/>
          <w:szCs w:val="32"/>
        </w:rPr>
        <w:tab/>
      </w:r>
      <w:r>
        <w:rPr>
          <w:rFonts w:ascii="Liberation Mono" w:hAnsi="Liberation Mono"/>
          <w:sz w:val="32"/>
          <w:szCs w:val="32"/>
        </w:rPr>
        <w:t>“</w:t>
      </w:r>
      <w:r>
        <w:rPr>
          <w:rFonts w:ascii="Liberation Mono" w:hAnsi="Liberation Mono"/>
          <w:sz w:val="32"/>
          <w:szCs w:val="32"/>
        </w:rPr>
        <w:t xml:space="preserve">Your mother is really upset that she hit your car. She knows how much it means to you. She was very distracted when she got home, </w:t>
      </w:r>
      <w:ins w:id="80" w:author="Joel D Couenhoven" w:date="2014-05-11T16:36:00Z">
        <w:r w:rsidR="00760C52">
          <w:rPr>
            <w:rFonts w:ascii="Liberation Mono" w:hAnsi="Liberation Mono"/>
            <w:sz w:val="32"/>
            <w:szCs w:val="32"/>
          </w:rPr>
          <w:t xml:space="preserve">and was </w:t>
        </w:r>
      </w:ins>
      <w:r>
        <w:rPr>
          <w:rFonts w:ascii="Liberation Mono" w:hAnsi="Liberation Mono"/>
          <w:sz w:val="32"/>
          <w:szCs w:val="32"/>
        </w:rPr>
        <w:t>looking forward to spending time with e</w:t>
      </w:r>
      <w:r>
        <w:rPr>
          <w:rFonts w:ascii="Liberation Mono" w:hAnsi="Liberation Mono"/>
          <w:sz w:val="32"/>
          <w:szCs w:val="32"/>
        </w:rPr>
        <w:t>veryone. She's been pretty lonely the last few years</w:t>
      </w:r>
      <w:del w:id="81" w:author="Joel D Couenhoven" w:date="2014-05-11T16:36:00Z">
        <w:r w:rsidDel="00760C52">
          <w:rPr>
            <w:rFonts w:ascii="Liberation Mono" w:hAnsi="Liberation Mono"/>
            <w:sz w:val="32"/>
            <w:szCs w:val="32"/>
          </w:rPr>
          <w:delText>,</w:delText>
        </w:r>
      </w:del>
      <w:r>
        <w:rPr>
          <w:rFonts w:ascii="Liberation Mono" w:hAnsi="Liberation Mono"/>
          <w:sz w:val="32"/>
          <w:szCs w:val="32"/>
        </w:rPr>
        <w:t xml:space="preserve"> now that everyone's moved out</w:t>
      </w:r>
      <w:del w:id="82" w:author="Joel D Couenhoven" w:date="2014-05-11T16:37:00Z">
        <w:r w:rsidDel="00760C52">
          <w:rPr>
            <w:rFonts w:ascii="Liberation Mono" w:hAnsi="Liberation Mono"/>
            <w:sz w:val="32"/>
            <w:szCs w:val="32"/>
          </w:rPr>
          <w:delText xml:space="preserve"> on their own</w:delText>
        </w:r>
      </w:del>
      <w:r>
        <w:rPr>
          <w:rFonts w:ascii="Liberation Mono" w:hAnsi="Liberation Mono"/>
          <w:sz w:val="32"/>
          <w:szCs w:val="32"/>
        </w:rPr>
        <w:t>.”</w:t>
      </w:r>
    </w:p>
    <w:p w14:paraId="5A0213B9" w14:textId="7BA8F9A9" w:rsidR="002B281D" w:rsidRDefault="00004451">
      <w:pPr>
        <w:pStyle w:val="Standard"/>
        <w:spacing w:line="360" w:lineRule="auto"/>
        <w:rPr>
          <w:rFonts w:ascii="Liberation Mono" w:hAnsi="Liberation Mono"/>
          <w:sz w:val="32"/>
          <w:szCs w:val="32"/>
        </w:rPr>
      </w:pPr>
      <w:r>
        <w:rPr>
          <w:rFonts w:ascii="Liberation Mono" w:hAnsi="Liberation Mono"/>
          <w:sz w:val="32"/>
          <w:szCs w:val="32"/>
        </w:rPr>
        <w:tab/>
        <w:t>James looked at his father in silence. It was obvious to Philip that his words had an effect</w:t>
      </w:r>
      <w:del w:id="83" w:author="Joel D Couenhoven" w:date="2014-05-11T16:37:00Z">
        <w:r w:rsidDel="00760C52">
          <w:rPr>
            <w:rFonts w:ascii="Liberation Mono" w:hAnsi="Liberation Mono"/>
            <w:sz w:val="32"/>
            <w:szCs w:val="32"/>
          </w:rPr>
          <w:delText>--</w:delText>
        </w:r>
      </w:del>
      <w:ins w:id="84" w:author="Joel D Couenhoven" w:date="2014-05-11T16:37:00Z">
        <w:r w:rsidR="00760C52">
          <w:rPr>
            <w:rFonts w:ascii="Liberation Mono" w:hAnsi="Liberation Mono"/>
            <w:sz w:val="32"/>
            <w:szCs w:val="32"/>
          </w:rPr>
          <w:t xml:space="preserve">, </w:t>
        </w:r>
      </w:ins>
      <w:r>
        <w:rPr>
          <w:rFonts w:ascii="Liberation Mono" w:hAnsi="Liberation Mono"/>
          <w:sz w:val="32"/>
          <w:szCs w:val="32"/>
        </w:rPr>
        <w:t xml:space="preserve">he noticed James had softened. After a few seconds, James set </w:t>
      </w:r>
      <w:r>
        <w:rPr>
          <w:rFonts w:ascii="Liberation Mono" w:hAnsi="Liberation Mono"/>
          <w:sz w:val="32"/>
          <w:szCs w:val="32"/>
        </w:rPr>
        <w:t>down his beer</w:t>
      </w:r>
      <w:del w:id="85" w:author="Joel D Couenhoven" w:date="2014-05-11T16:37:00Z">
        <w:r w:rsidDel="00760C52">
          <w:rPr>
            <w:rFonts w:ascii="Liberation Mono" w:hAnsi="Liberation Mono"/>
            <w:sz w:val="32"/>
            <w:szCs w:val="32"/>
          </w:rPr>
          <w:delText>,</w:delText>
        </w:r>
      </w:del>
      <w:r>
        <w:rPr>
          <w:rFonts w:ascii="Liberation Mono" w:hAnsi="Liberation Mono"/>
          <w:sz w:val="32"/>
          <w:szCs w:val="32"/>
        </w:rPr>
        <w:t xml:space="preserve"> of which he'd only drunk a sip. He reached into the refrigerator</w:t>
      </w:r>
      <w:ins w:id="86" w:author="Joel D Couenhoven" w:date="2014-05-11T16:48:00Z">
        <w:r w:rsidR="00C2357A">
          <w:rPr>
            <w:rFonts w:ascii="Liberation Mono" w:hAnsi="Liberation Mono"/>
            <w:sz w:val="32"/>
            <w:szCs w:val="32"/>
          </w:rPr>
          <w:t>,</w:t>
        </w:r>
      </w:ins>
      <w:r>
        <w:rPr>
          <w:rFonts w:ascii="Liberation Mono" w:hAnsi="Liberation Mono"/>
          <w:sz w:val="32"/>
          <w:szCs w:val="32"/>
        </w:rPr>
        <w:t xml:space="preserve"> </w:t>
      </w:r>
      <w:del w:id="87" w:author="Joel D Couenhoven" w:date="2014-05-11T16:48:00Z">
        <w:r w:rsidDel="00C2357A">
          <w:rPr>
            <w:rFonts w:ascii="Liberation Mono" w:hAnsi="Liberation Mono"/>
            <w:sz w:val="32"/>
            <w:szCs w:val="32"/>
          </w:rPr>
          <w:delText xml:space="preserve">and </w:delText>
        </w:r>
      </w:del>
      <w:r>
        <w:rPr>
          <w:rFonts w:ascii="Liberation Mono" w:hAnsi="Liberation Mono"/>
          <w:sz w:val="32"/>
          <w:szCs w:val="32"/>
        </w:rPr>
        <w:t>pulled out a gallon of orange juice</w:t>
      </w:r>
      <w:ins w:id="88" w:author="Joel D Couenhoven" w:date="2014-05-11T16:48:00Z">
        <w:r w:rsidR="00C2357A">
          <w:rPr>
            <w:rFonts w:ascii="Liberation Mono" w:hAnsi="Liberation Mono"/>
            <w:sz w:val="32"/>
            <w:szCs w:val="32"/>
          </w:rPr>
          <w:t>,</w:t>
        </w:r>
      </w:ins>
      <w:del w:id="89" w:author="Joel D Couenhoven" w:date="2014-05-11T16:37:00Z">
        <w:r w:rsidDel="00760C52">
          <w:rPr>
            <w:rFonts w:ascii="Liberation Mono" w:hAnsi="Liberation Mono"/>
            <w:sz w:val="32"/>
            <w:szCs w:val="32"/>
          </w:rPr>
          <w:delText xml:space="preserve">. He </w:delText>
        </w:r>
      </w:del>
      <w:ins w:id="90" w:author="Joel D Couenhoven" w:date="2014-05-11T16:37:00Z">
        <w:r w:rsidR="00760C52">
          <w:rPr>
            <w:rFonts w:ascii="Liberation Mono" w:hAnsi="Liberation Mono"/>
            <w:sz w:val="32"/>
            <w:szCs w:val="32"/>
          </w:rPr>
          <w:t xml:space="preserve"> and </w:t>
        </w:r>
      </w:ins>
      <w:r>
        <w:rPr>
          <w:rFonts w:ascii="Liberation Mono" w:hAnsi="Liberation Mono"/>
          <w:sz w:val="32"/>
          <w:szCs w:val="32"/>
        </w:rPr>
        <w:t xml:space="preserve">grabbed a glass from the cupboard. After filling </w:t>
      </w:r>
      <w:del w:id="91" w:author="Joel D Couenhoven" w:date="2014-05-11T16:48:00Z">
        <w:r w:rsidDel="00C2357A">
          <w:rPr>
            <w:rFonts w:ascii="Liberation Mono" w:hAnsi="Liberation Mono"/>
            <w:sz w:val="32"/>
            <w:szCs w:val="32"/>
          </w:rPr>
          <w:delText>it</w:delText>
        </w:r>
      </w:del>
      <w:ins w:id="92" w:author="Joel D Couenhoven" w:date="2014-05-11T16:48:00Z">
        <w:r w:rsidR="00C2357A">
          <w:rPr>
            <w:rFonts w:ascii="Liberation Mono" w:hAnsi="Liberation Mono"/>
            <w:sz w:val="32"/>
            <w:szCs w:val="32"/>
          </w:rPr>
          <w:t>the glass</w:t>
        </w:r>
      </w:ins>
      <w:r>
        <w:rPr>
          <w:rFonts w:ascii="Liberation Mono" w:hAnsi="Liberation Mono"/>
          <w:sz w:val="32"/>
          <w:szCs w:val="32"/>
        </w:rPr>
        <w:t>, James took a deep breath, walked into the living room, and offered it to his mo</w:t>
      </w:r>
      <w:r>
        <w:rPr>
          <w:rFonts w:ascii="Liberation Mono" w:hAnsi="Liberation Mono"/>
          <w:sz w:val="32"/>
          <w:szCs w:val="32"/>
        </w:rPr>
        <w:t xml:space="preserve">ther. Joyce had always loved orange juice. His earliest childhood memories consisted of her drinking a glass every </w:t>
      </w:r>
      <w:r>
        <w:rPr>
          <w:rFonts w:ascii="Liberation Mono" w:hAnsi="Liberation Mono"/>
          <w:sz w:val="32"/>
          <w:szCs w:val="32"/>
        </w:rPr>
        <w:lastRenderedPageBreak/>
        <w:t>morning</w:t>
      </w:r>
      <w:del w:id="93" w:author="Joel D Couenhoven" w:date="2014-05-11T16:38:00Z">
        <w:r w:rsidDel="007C6FF9">
          <w:rPr>
            <w:rFonts w:ascii="Liberation Mono" w:hAnsi="Liberation Mono"/>
            <w:sz w:val="32"/>
            <w:szCs w:val="32"/>
          </w:rPr>
          <w:delText>,</w:delText>
        </w:r>
      </w:del>
      <w:r>
        <w:rPr>
          <w:rFonts w:ascii="Liberation Mono" w:hAnsi="Liberation Mono"/>
          <w:sz w:val="32"/>
          <w:szCs w:val="32"/>
        </w:rPr>
        <w:t xml:space="preserve"> after she'd served him breakfast.</w:t>
      </w:r>
    </w:p>
    <w:p w14:paraId="1CBB787A" w14:textId="77777777" w:rsidR="002B281D" w:rsidRDefault="00004451">
      <w:pPr>
        <w:pStyle w:val="Standard"/>
        <w:spacing w:line="360" w:lineRule="auto"/>
        <w:rPr>
          <w:rFonts w:ascii="Liberation Mono" w:hAnsi="Liberation Mono"/>
          <w:sz w:val="32"/>
          <w:szCs w:val="32"/>
        </w:rPr>
      </w:pPr>
      <w:r>
        <w:rPr>
          <w:rFonts w:ascii="Liberation Mono" w:hAnsi="Liberation Mono"/>
          <w:sz w:val="32"/>
          <w:szCs w:val="32"/>
        </w:rPr>
        <w:tab/>
        <w:t>She accepted the juice. “I'm sorry,” Joyce said timidly.</w:t>
      </w:r>
    </w:p>
    <w:p w14:paraId="5F0992BF" w14:textId="4B46EB0E" w:rsidR="002B281D" w:rsidRDefault="00004451">
      <w:pPr>
        <w:pStyle w:val="Standard"/>
        <w:spacing w:line="360" w:lineRule="auto"/>
        <w:rPr>
          <w:rFonts w:ascii="Liberation Mono" w:hAnsi="Liberation Mono"/>
          <w:sz w:val="32"/>
          <w:szCs w:val="32"/>
        </w:rPr>
      </w:pPr>
      <w:r>
        <w:rPr>
          <w:rFonts w:ascii="Liberation Mono" w:hAnsi="Liberation Mono"/>
          <w:sz w:val="32"/>
          <w:szCs w:val="32"/>
        </w:rPr>
        <w:tab/>
        <w:t>James shook his head. “Mom, you don't h</w:t>
      </w:r>
      <w:r>
        <w:rPr>
          <w:rFonts w:ascii="Liberation Mono" w:hAnsi="Liberation Mono"/>
          <w:sz w:val="32"/>
          <w:szCs w:val="32"/>
        </w:rPr>
        <w:t>ave anything to apologize for. You didn't do it on purpose.” He pulled a tissue from a dispenser, dried the tears from her lovely face</w:t>
      </w:r>
      <w:del w:id="94" w:author="Joel D Couenhoven" w:date="2014-05-11T16:49:00Z">
        <w:r w:rsidDel="00FE67A1">
          <w:rPr>
            <w:rFonts w:ascii="Liberation Mono" w:hAnsi="Liberation Mono"/>
            <w:sz w:val="32"/>
            <w:szCs w:val="32"/>
          </w:rPr>
          <w:delText>,</w:delText>
        </w:r>
      </w:del>
      <w:r>
        <w:rPr>
          <w:rFonts w:ascii="Liberation Mono" w:hAnsi="Liberation Mono"/>
          <w:sz w:val="32"/>
          <w:szCs w:val="32"/>
        </w:rPr>
        <w:t xml:space="preserve"> and continued. </w:t>
      </w:r>
      <w:bookmarkStart w:id="95" w:name="_GoBack"/>
      <w:bookmarkEnd w:id="95"/>
      <w:r>
        <w:rPr>
          <w:rFonts w:ascii="Liberation Mono" w:hAnsi="Liberation Mono"/>
          <w:sz w:val="32"/>
          <w:szCs w:val="32"/>
        </w:rPr>
        <w:t xml:space="preserve">“It was me who </w:t>
      </w:r>
      <w:del w:id="96" w:author="Joel D Couenhoven" w:date="2014-05-11T16:38:00Z">
        <w:r w:rsidDel="007C6FF9">
          <w:rPr>
            <w:rFonts w:ascii="Liberation Mono" w:hAnsi="Liberation Mono"/>
            <w:sz w:val="32"/>
            <w:szCs w:val="32"/>
          </w:rPr>
          <w:delText xml:space="preserve">chose to lose </w:delText>
        </w:r>
      </w:del>
      <w:ins w:id="97" w:author="Joel D Couenhoven" w:date="2014-05-11T16:38:00Z">
        <w:r w:rsidR="007C6FF9">
          <w:rPr>
            <w:rFonts w:ascii="Liberation Mono" w:hAnsi="Liberation Mono"/>
            <w:sz w:val="32"/>
            <w:szCs w:val="32"/>
          </w:rPr>
          <w:t>los</w:t>
        </w:r>
        <w:r w:rsidR="007C6FF9">
          <w:rPr>
            <w:rFonts w:ascii="Liberation Mono" w:hAnsi="Liberation Mono"/>
            <w:sz w:val="32"/>
            <w:szCs w:val="32"/>
          </w:rPr>
          <w:t>t</w:t>
        </w:r>
        <w:r w:rsidR="007C6FF9">
          <w:rPr>
            <w:rFonts w:ascii="Liberation Mono" w:hAnsi="Liberation Mono"/>
            <w:sz w:val="32"/>
            <w:szCs w:val="32"/>
          </w:rPr>
          <w:t xml:space="preserve"> </w:t>
        </w:r>
      </w:ins>
      <w:r>
        <w:rPr>
          <w:rFonts w:ascii="Liberation Mono" w:hAnsi="Liberation Mono"/>
          <w:sz w:val="32"/>
          <w:szCs w:val="32"/>
        </w:rPr>
        <w:t>my temper. I'm the one who should be apologizing. I'm so sorry, Mom... I got</w:t>
      </w:r>
      <w:r>
        <w:rPr>
          <w:rFonts w:ascii="Liberation Mono" w:hAnsi="Liberation Mono"/>
          <w:sz w:val="32"/>
          <w:szCs w:val="32"/>
        </w:rPr>
        <w:t xml:space="preserve"> confused about what I loved the most.”</w:t>
      </w:r>
    </w:p>
    <w:p w14:paraId="0D4F8C98" w14:textId="5AD58AE4" w:rsidR="002B281D" w:rsidRDefault="00004451">
      <w:pPr>
        <w:pStyle w:val="Standard"/>
        <w:spacing w:line="360" w:lineRule="auto"/>
      </w:pPr>
      <w:r>
        <w:rPr>
          <w:rFonts w:ascii="Liberation Mono" w:hAnsi="Liberation Mono"/>
          <w:sz w:val="32"/>
          <w:szCs w:val="32"/>
        </w:rPr>
        <w:tab/>
        <w:t xml:space="preserve">She set her orange juice on the coffee table, stood up and gave James a hug and kiss on the cheek. As they embraced each other, Joyce said happily, “It seems we'll have a new memory to treasure. Happy Thanksgiving, </w:t>
      </w:r>
      <w:r>
        <w:rPr>
          <w:rFonts w:ascii="Liberation Mono" w:hAnsi="Liberation Mono"/>
          <w:sz w:val="32"/>
          <w:szCs w:val="32"/>
        </w:rPr>
        <w:t>James</w:t>
      </w:r>
      <w:del w:id="98" w:author="Joel D Couenhoven" w:date="2014-05-11T16:38:00Z">
        <w:r w:rsidDel="007C6FF9">
          <w:rPr>
            <w:rFonts w:ascii="Liberation Mono" w:hAnsi="Liberation Mono"/>
            <w:sz w:val="32"/>
            <w:szCs w:val="32"/>
          </w:rPr>
          <w:delText xml:space="preserve">. </w:delText>
        </w:r>
      </w:del>
      <w:ins w:id="99" w:author="Joel D Couenhoven" w:date="2014-05-11T16:38:00Z">
        <w:r w:rsidR="007C6FF9">
          <w:rPr>
            <w:rFonts w:ascii="Liberation Mono" w:hAnsi="Liberation Mono"/>
            <w:sz w:val="32"/>
            <w:szCs w:val="32"/>
          </w:rPr>
          <w:t>,</w:t>
        </w:r>
        <w:r w:rsidR="007C6FF9">
          <w:rPr>
            <w:rFonts w:ascii="Liberation Mono" w:hAnsi="Liberation Mono"/>
            <w:sz w:val="32"/>
            <w:szCs w:val="32"/>
          </w:rPr>
          <w:t xml:space="preserve"> </w:t>
        </w:r>
      </w:ins>
      <w:r>
        <w:rPr>
          <w:rFonts w:ascii="Liberation Mono" w:hAnsi="Liberation Mono"/>
          <w:sz w:val="32"/>
          <w:szCs w:val="32"/>
        </w:rPr>
        <w:t>I love you, too.”</w:t>
      </w:r>
    </w:p>
    <w:sectPr w:rsidR="002B281D">
      <w:pgSz w:w="12240" w:h="15840"/>
      <w:pgMar w:top="1134" w:right="1134" w:bottom="1134" w:left="1134" w:header="720" w:footer="720" w:gutter="0"/>
      <w:cols w:space="72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5" w:author="Joel D Couenhoven" w:date="2014-05-11T16:44:00Z" w:initials="JDC">
    <w:p w14:paraId="197B4527" w14:textId="04CC60F4" w:rsidR="00632129" w:rsidRDefault="00632129">
      <w:pPr>
        <w:pStyle w:val="CommentText"/>
      </w:pPr>
      <w:r>
        <w:rPr>
          <w:rStyle w:val="CommentReference"/>
        </w:rPr>
        <w:annotationRef/>
      </w:r>
      <w:r>
        <w:t>Don’t start a sentence with However (but place it toward the beginning of the sentence)</w:t>
      </w:r>
    </w:p>
  </w:comment>
  <w:comment w:id="14" w:author="Joel D Couenhoven" w:date="2014-05-11T16:44:00Z" w:initials="JDC">
    <w:p w14:paraId="1874BC83" w14:textId="5409580C" w:rsidR="00632129" w:rsidRDefault="00632129">
      <w:pPr>
        <w:pStyle w:val="CommentText"/>
      </w:pPr>
      <w:r>
        <w:rPr>
          <w:rStyle w:val="CommentReference"/>
        </w:rPr>
        <w:annotationRef/>
      </w:r>
      <w:r>
        <w:t>Purchased?</w:t>
      </w:r>
    </w:p>
  </w:comment>
  <w:comment w:id="17" w:author="Joel D Couenhoven" w:date="2014-05-11T16:44:00Z" w:initials="JDC">
    <w:p w14:paraId="2F16B288" w14:textId="43AEB3BE" w:rsidR="00632129" w:rsidRDefault="00632129">
      <w:pPr>
        <w:pStyle w:val="CommentText"/>
      </w:pPr>
      <w:r>
        <w:rPr>
          <w:rStyle w:val="CommentReference"/>
        </w:rPr>
        <w:annotationRef/>
      </w:r>
      <w:r>
        <w:t>Certainly not my car :)</w:t>
      </w:r>
    </w:p>
  </w:comment>
  <w:comment w:id="30" w:author="Joel D Couenhoven" w:date="2014-05-11T16:44:00Z" w:initials="JDC">
    <w:p w14:paraId="104BC05E" w14:textId="56B5D11F" w:rsidR="00632129" w:rsidRDefault="00632129">
      <w:pPr>
        <w:pStyle w:val="CommentText"/>
      </w:pPr>
      <w:r>
        <w:rPr>
          <w:rStyle w:val="CommentReference"/>
        </w:rPr>
        <w:annotationRef/>
      </w:r>
      <w:r>
        <w:t>Potentially redundant</w:t>
      </w:r>
    </w:p>
  </w:comment>
  <w:comment w:id="32" w:author="Joel D Couenhoven" w:date="2014-05-11T16:44:00Z" w:initials="JDC">
    <w:p w14:paraId="79A0757D" w14:textId="3D68E579" w:rsidR="00632129" w:rsidRDefault="00632129">
      <w:pPr>
        <w:pStyle w:val="CommentText"/>
      </w:pPr>
      <w:r>
        <w:rPr>
          <w:rStyle w:val="CommentReference"/>
        </w:rPr>
        <w:annotationRef/>
      </w:r>
      <w:r>
        <w:t>I feel that it is too short without this (but feel free to delete)</w:t>
      </w:r>
    </w:p>
  </w:comment>
  <w:comment w:id="40" w:author="Joel D Couenhoven" w:date="2014-05-11T16:44:00Z" w:initials="JDC">
    <w:p w14:paraId="5AC5032A" w14:textId="5AA16753" w:rsidR="005F093C" w:rsidRDefault="005F093C">
      <w:pPr>
        <w:pStyle w:val="CommentText"/>
      </w:pPr>
      <w:r>
        <w:rPr>
          <w:rStyle w:val="CommentReference"/>
        </w:rPr>
        <w:annotationRef/>
      </w:r>
      <w:r>
        <w:t>I feel that “warmly” modifies the “hugged” and should be closer to the verb</w:t>
      </w:r>
    </w:p>
  </w:comment>
  <w:comment w:id="44" w:author="Joel D Couenhoven" w:date="2014-05-11T16:44:00Z" w:initials="JDC">
    <w:p w14:paraId="1FFBB9CD" w14:textId="3392440B" w:rsidR="00632129" w:rsidRDefault="00632129">
      <w:pPr>
        <w:pStyle w:val="CommentText"/>
      </w:pPr>
      <w:r>
        <w:rPr>
          <w:rStyle w:val="CommentReference"/>
        </w:rPr>
        <w:annotationRef/>
      </w:r>
      <w:r>
        <w:t>Not sure if you are talking about James or Philip (I assume James, but this makes it more clear)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8C20526" w14:textId="77777777" w:rsidR="00004451" w:rsidRDefault="00004451">
      <w:r>
        <w:separator/>
      </w:r>
    </w:p>
  </w:endnote>
  <w:endnote w:type="continuationSeparator" w:id="0">
    <w:p w14:paraId="5B0971EC" w14:textId="77777777" w:rsidR="00004451" w:rsidRDefault="00004451">
      <w:r>
        <w:continuationSeparator/>
      </w:r>
    </w:p>
  </w:endnote>
  <w:endnote w:type="continuationNotice" w:id="1">
    <w:p w14:paraId="6728BBBE" w14:textId="77777777" w:rsidR="00004451" w:rsidRDefault="0000445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0"/>
    <w:family w:val="roman"/>
    <w:pitch w:val="variable"/>
  </w:font>
  <w:font w:name="Droid Sans">
    <w:altName w:val="Times New Roman"/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charset w:val="00"/>
    <w:family w:val="swiss"/>
    <w:pitch w:val="variable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Mono">
    <w:altName w:val="MS Gothic"/>
    <w:charset w:val="00"/>
    <w:family w:val="modern"/>
    <w:pitch w:val="fixed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C0F47F0" w14:textId="77777777" w:rsidR="00004451" w:rsidRDefault="00004451">
      <w:r>
        <w:rPr>
          <w:color w:val="000000"/>
        </w:rPr>
        <w:separator/>
      </w:r>
    </w:p>
  </w:footnote>
  <w:footnote w:type="continuationSeparator" w:id="0">
    <w:p w14:paraId="6D79CC6D" w14:textId="77777777" w:rsidR="00004451" w:rsidRDefault="00004451">
      <w:r>
        <w:continuationSeparator/>
      </w:r>
    </w:p>
  </w:footnote>
  <w:footnote w:type="continuationNotice" w:id="1">
    <w:p w14:paraId="639D57FE" w14:textId="77777777" w:rsidR="00004451" w:rsidRDefault="00004451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attachedTemplate r:id="rId1"/>
  <w:trackRevisions/>
  <w:defaultTabStop w:val="709"/>
  <w:autoHyphenation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</w:compat>
  <w:rsids>
    <w:rsidRoot w:val="002B281D"/>
    <w:rsid w:val="00004451"/>
    <w:rsid w:val="00140447"/>
    <w:rsid w:val="002156D0"/>
    <w:rsid w:val="002B281D"/>
    <w:rsid w:val="004A426F"/>
    <w:rsid w:val="00592CB0"/>
    <w:rsid w:val="005F093C"/>
    <w:rsid w:val="00632129"/>
    <w:rsid w:val="00670118"/>
    <w:rsid w:val="00760C52"/>
    <w:rsid w:val="007C6FF9"/>
    <w:rsid w:val="008168AC"/>
    <w:rsid w:val="0085729B"/>
    <w:rsid w:val="00A81A34"/>
    <w:rsid w:val="00C2357A"/>
    <w:rsid w:val="00C87351"/>
    <w:rsid w:val="00CB63BA"/>
    <w:rsid w:val="00E566D7"/>
    <w:rsid w:val="00FE6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Droid Sans" w:hAnsi="Liberation Serif" w:cs="FreeSans"/>
        <w:kern w:val="3"/>
        <w:sz w:val="24"/>
        <w:szCs w:val="24"/>
        <w:lang w:val="en-US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Lis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Internetlink">
    <w:name w:val="Internet link"/>
    <w:rPr>
      <w:color w:val="000080"/>
      <w:u w:val="single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paragraph" w:styleId="CommentText">
    <w:name w:val="annotation text"/>
    <w:basedOn w:val="Normal"/>
    <w:rPr>
      <w:rFonts w:cs="Mangal"/>
      <w:sz w:val="20"/>
      <w:szCs w:val="18"/>
    </w:rPr>
  </w:style>
  <w:style w:type="character" w:customStyle="1" w:styleId="CommentTextChar">
    <w:name w:val="Comment Text Char"/>
    <w:basedOn w:val="DefaultParagraphFont"/>
    <w:rPr>
      <w:rFonts w:cs="Mangal"/>
      <w:sz w:val="20"/>
      <w:szCs w:val="18"/>
    </w:rPr>
  </w:style>
  <w:style w:type="paragraph" w:styleId="CommentSubject">
    <w:name w:val="annotation subject"/>
    <w:basedOn w:val="CommentText"/>
    <w:next w:val="CommentText"/>
    <w:rPr>
      <w:b/>
      <w:bCs/>
    </w:rPr>
  </w:style>
  <w:style w:type="character" w:customStyle="1" w:styleId="CommentSubjectChar">
    <w:name w:val="Comment Subject Char"/>
    <w:basedOn w:val="CommentTextChar"/>
    <w:rPr>
      <w:rFonts w:cs="Mangal"/>
      <w:b/>
      <w:bCs/>
      <w:sz w:val="20"/>
      <w:szCs w:val="18"/>
    </w:rPr>
  </w:style>
  <w:style w:type="paragraph" w:styleId="BalloonText">
    <w:name w:val="Balloon Text"/>
    <w:basedOn w:val="Normal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rPr>
      <w:rFonts w:ascii="Tahoma" w:hAnsi="Tahoma" w:cs="Mangal"/>
      <w:sz w:val="16"/>
      <w:szCs w:val="14"/>
    </w:rPr>
  </w:style>
  <w:style w:type="paragraph" w:styleId="Header">
    <w:name w:val="header"/>
    <w:basedOn w:val="Normal"/>
    <w:link w:val="HeaderChar"/>
    <w:uiPriority w:val="99"/>
    <w:unhideWhenUsed/>
    <w:rsid w:val="00592CB0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592CB0"/>
    <w:rPr>
      <w:rFonts w:cs="Mangal"/>
      <w:szCs w:val="21"/>
    </w:rPr>
  </w:style>
  <w:style w:type="paragraph" w:styleId="Footer">
    <w:name w:val="footer"/>
    <w:basedOn w:val="Normal"/>
    <w:link w:val="FooterChar"/>
    <w:uiPriority w:val="99"/>
    <w:unhideWhenUsed/>
    <w:rsid w:val="00592CB0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592CB0"/>
    <w:rPr>
      <w:rFonts w:cs="Mangal"/>
      <w:szCs w:val="21"/>
    </w:rPr>
  </w:style>
  <w:style w:type="paragraph" w:styleId="Revision">
    <w:name w:val="Revision"/>
    <w:hidden/>
    <w:uiPriority w:val="99"/>
    <w:semiHidden/>
    <w:rsid w:val="00592CB0"/>
    <w:pPr>
      <w:widowControl/>
      <w:autoSpaceDN/>
      <w:textAlignment w:val="auto"/>
    </w:pPr>
    <w:rPr>
      <w:rFonts w:cs="Mangal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Droid Sans" w:hAnsi="Liberation Serif" w:cs="FreeSans"/>
        <w:kern w:val="3"/>
        <w:sz w:val="24"/>
        <w:szCs w:val="24"/>
        <w:lang w:val="en-US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Lis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Internetlink">
    <w:name w:val="Internet link"/>
    <w:rPr>
      <w:color w:val="000080"/>
      <w:u w:val="single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paragraph" w:styleId="CommentText">
    <w:name w:val="annotation text"/>
    <w:basedOn w:val="Normal"/>
    <w:rPr>
      <w:rFonts w:cs="Mangal"/>
      <w:sz w:val="20"/>
      <w:szCs w:val="18"/>
    </w:rPr>
  </w:style>
  <w:style w:type="character" w:customStyle="1" w:styleId="CommentTextChar">
    <w:name w:val="Comment Text Char"/>
    <w:basedOn w:val="DefaultParagraphFont"/>
    <w:rPr>
      <w:rFonts w:cs="Mangal"/>
      <w:sz w:val="20"/>
      <w:szCs w:val="18"/>
    </w:rPr>
  </w:style>
  <w:style w:type="paragraph" w:styleId="CommentSubject">
    <w:name w:val="annotation subject"/>
    <w:basedOn w:val="CommentText"/>
    <w:next w:val="CommentText"/>
    <w:rPr>
      <w:b/>
      <w:bCs/>
    </w:rPr>
  </w:style>
  <w:style w:type="character" w:customStyle="1" w:styleId="CommentSubjectChar">
    <w:name w:val="Comment Subject Char"/>
    <w:basedOn w:val="CommentTextChar"/>
    <w:rPr>
      <w:rFonts w:cs="Mangal"/>
      <w:b/>
      <w:bCs/>
      <w:sz w:val="20"/>
      <w:szCs w:val="18"/>
    </w:rPr>
  </w:style>
  <w:style w:type="paragraph" w:styleId="BalloonText">
    <w:name w:val="Balloon Text"/>
    <w:basedOn w:val="Normal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rPr>
      <w:rFonts w:ascii="Tahoma" w:hAnsi="Tahoma" w:cs="Mangal"/>
      <w:sz w:val="16"/>
      <w:szCs w:val="14"/>
    </w:rPr>
  </w:style>
  <w:style w:type="paragraph" w:styleId="Header">
    <w:name w:val="header"/>
    <w:basedOn w:val="Normal"/>
    <w:link w:val="HeaderChar"/>
    <w:uiPriority w:val="99"/>
    <w:unhideWhenUsed/>
    <w:rsid w:val="00592CB0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592CB0"/>
    <w:rPr>
      <w:rFonts w:cs="Mangal"/>
      <w:szCs w:val="21"/>
    </w:rPr>
  </w:style>
  <w:style w:type="paragraph" w:styleId="Footer">
    <w:name w:val="footer"/>
    <w:basedOn w:val="Normal"/>
    <w:link w:val="FooterChar"/>
    <w:uiPriority w:val="99"/>
    <w:unhideWhenUsed/>
    <w:rsid w:val="00592CB0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592CB0"/>
    <w:rPr>
      <w:rFonts w:cs="Mangal"/>
      <w:szCs w:val="21"/>
    </w:rPr>
  </w:style>
  <w:style w:type="paragraph" w:styleId="Revision">
    <w:name w:val="Revision"/>
    <w:hidden/>
    <w:uiPriority w:val="99"/>
    <w:semiHidden/>
    <w:rsid w:val="00592CB0"/>
    <w:pPr>
      <w:widowControl/>
      <w:autoSpaceDN/>
      <w:textAlignment w:val="auto"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entaldimensions.net/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comments" Target="comment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C8BFDD-FCB1-4826-A441-413F19573F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5</Pages>
  <Words>833</Words>
  <Characters>4750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Andy</dc:creator>
  <cp:lastModifiedBy>Joel D Couenhoven</cp:lastModifiedBy>
  <cp:revision>14</cp:revision>
  <dcterms:created xsi:type="dcterms:W3CDTF">2014-04-25T22:06:00Z</dcterms:created>
  <dcterms:modified xsi:type="dcterms:W3CDTF">2014-05-11T20:49:00Z</dcterms:modified>
</cp:coreProperties>
</file>