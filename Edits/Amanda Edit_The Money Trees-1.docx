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7EF" w:rsidRDefault="003E5FE1">
      <w:pPr>
        <w:spacing w:line="360" w:lineRule="auto"/>
        <w:jc w:val="center"/>
      </w:pPr>
      <w:r>
        <w:rPr>
          <w:rFonts w:ascii="Liberation Mono" w:hAnsi="Liberation Mono"/>
          <w:b/>
          <w:bCs/>
          <w:sz w:val="36"/>
          <w:szCs w:val="36"/>
        </w:rPr>
        <w:t>The Three Men and Their Money Trees</w:t>
      </w:r>
    </w:p>
    <w:p w:rsidR="006057EF" w:rsidRDefault="006057EF">
      <w:pPr>
        <w:spacing w:line="360" w:lineRule="auto"/>
      </w:pPr>
    </w:p>
    <w:p w:rsidR="006057EF" w:rsidRDefault="003E5FE1">
      <w:pPr>
        <w:spacing w:line="360" w:lineRule="auto"/>
      </w:pPr>
      <w:r>
        <w:rPr>
          <w:rFonts w:ascii="Liberation Mono" w:hAnsi="Liberation Mono"/>
          <w:sz w:val="32"/>
          <w:szCs w:val="32"/>
        </w:rPr>
        <w:tab/>
        <w:t>There was once a beautiful kingdom peacefully ruled by a benevolent king and queen. In financial terms, the kingdom's citizens were much like our own: some were rich, some were poor, and some fell comfortably into the middle.</w:t>
      </w:r>
    </w:p>
    <w:p w:rsidR="006057EF" w:rsidRDefault="003E5FE1">
      <w:pPr>
        <w:spacing w:line="360" w:lineRule="auto"/>
      </w:pPr>
      <w:r>
        <w:rPr>
          <w:rFonts w:ascii="Liberation Mono" w:hAnsi="Liberation Mono"/>
          <w:sz w:val="32"/>
          <w:szCs w:val="32"/>
        </w:rPr>
        <w:tab/>
        <w:t>The king's son, Prince Cameron, was rich. He was highly educated</w:t>
      </w:r>
      <w:del w:id="0" w:author="Amanda  Reese" w:date="2014-04-19T10:09:00Z">
        <w:r w:rsidDel="001026E9">
          <w:rPr>
            <w:rFonts w:ascii="Liberation Mono" w:hAnsi="Liberation Mono"/>
            <w:sz w:val="32"/>
            <w:szCs w:val="32"/>
          </w:rPr>
          <w:delText>,</w:delText>
        </w:r>
      </w:del>
      <w:r>
        <w:rPr>
          <w:rFonts w:ascii="Liberation Mono" w:hAnsi="Liberation Mono"/>
          <w:sz w:val="32"/>
          <w:szCs w:val="32"/>
        </w:rPr>
        <w:t xml:space="preserve"> but sometimes didn't utilize his skills and talents. He spent most of his time gambling, </w:t>
      </w:r>
      <w:commentRangeStart w:id="1"/>
      <w:r>
        <w:rPr>
          <w:rFonts w:ascii="Liberation Mono" w:hAnsi="Liberation Mono"/>
          <w:sz w:val="32"/>
          <w:szCs w:val="32"/>
        </w:rPr>
        <w:t>going to parties</w:t>
      </w:r>
      <w:commentRangeEnd w:id="1"/>
      <w:r w:rsidR="001026E9">
        <w:rPr>
          <w:rStyle w:val="CommentReference"/>
          <w:vanish/>
        </w:rPr>
        <w:commentReference w:id="1"/>
      </w:r>
      <w:r>
        <w:rPr>
          <w:rFonts w:ascii="Liberation Mono" w:hAnsi="Liberation Mono"/>
          <w:sz w:val="32"/>
          <w:szCs w:val="32"/>
        </w:rPr>
        <w:t xml:space="preserve">, and neglecting lessons that would teach him how to be a good </w:t>
      </w:r>
      <w:commentRangeStart w:id="2"/>
      <w:r>
        <w:rPr>
          <w:rFonts w:ascii="Liberation Mono" w:hAnsi="Liberation Mono"/>
          <w:sz w:val="32"/>
          <w:szCs w:val="32"/>
        </w:rPr>
        <w:t>dictator</w:t>
      </w:r>
      <w:commentRangeEnd w:id="2"/>
      <w:r w:rsidR="001026E9">
        <w:rPr>
          <w:rStyle w:val="CommentReference"/>
          <w:vanish/>
        </w:rPr>
        <w:commentReference w:id="2"/>
      </w:r>
      <w:r>
        <w:rPr>
          <w:rFonts w:ascii="Liberation Mono" w:hAnsi="Liberation Mono"/>
          <w:sz w:val="32"/>
          <w:szCs w:val="32"/>
        </w:rPr>
        <w:t>.</w:t>
      </w:r>
    </w:p>
    <w:p w:rsidR="006057EF" w:rsidRDefault="003E5FE1">
      <w:pPr>
        <w:spacing w:line="360" w:lineRule="auto"/>
      </w:pPr>
      <w:r>
        <w:rPr>
          <w:rFonts w:ascii="Liberation Mono" w:hAnsi="Liberation Mono"/>
          <w:sz w:val="32"/>
          <w:szCs w:val="32"/>
        </w:rPr>
        <w:tab/>
        <w:t>A peasant named Johann worked on the king's farm. He was hard</w:t>
      </w:r>
      <w:del w:id="3" w:author="Amanda  Reese" w:date="2014-04-19T10:12:00Z">
        <w:r w:rsidDel="001026E9">
          <w:rPr>
            <w:rFonts w:ascii="Liberation Mono" w:hAnsi="Liberation Mono"/>
            <w:sz w:val="32"/>
            <w:szCs w:val="32"/>
          </w:rPr>
          <w:delText>-</w:delText>
        </w:r>
      </w:del>
      <w:r>
        <w:rPr>
          <w:rFonts w:ascii="Liberation Mono" w:hAnsi="Liberation Mono"/>
          <w:sz w:val="32"/>
          <w:szCs w:val="32"/>
        </w:rPr>
        <w:t>working, honest, and always took pride in his work. He had a wife and five children to support</w:t>
      </w:r>
      <w:del w:id="4" w:author="Amanda  Reese" w:date="2014-04-19T10:12:00Z">
        <w:r w:rsidDel="001026E9">
          <w:rPr>
            <w:rFonts w:ascii="Liberation Mono" w:hAnsi="Liberation Mono"/>
            <w:sz w:val="32"/>
            <w:szCs w:val="32"/>
          </w:rPr>
          <w:delText>,</w:delText>
        </w:r>
      </w:del>
      <w:r>
        <w:rPr>
          <w:rFonts w:ascii="Liberation Mono" w:hAnsi="Liberation Mono"/>
          <w:sz w:val="32"/>
          <w:szCs w:val="32"/>
        </w:rPr>
        <w:t xml:space="preserve"> and therefore was poor. He and his family lived in a small two-bedroom house near the castle. They could view the castle through a small, broken window, and often they spoke of its beauty and its majestic appearance.</w:t>
      </w:r>
    </w:p>
    <w:p w:rsidR="006057EF" w:rsidRDefault="003E5FE1">
      <w:pPr>
        <w:spacing w:line="360" w:lineRule="auto"/>
      </w:pPr>
      <w:r>
        <w:rPr>
          <w:rFonts w:ascii="Liberation Mono" w:hAnsi="Liberation Mono"/>
          <w:sz w:val="32"/>
          <w:szCs w:val="32"/>
        </w:rPr>
        <w:tab/>
        <w:t xml:space="preserve">Johann had become friends with a peddler named Elijah, who resided about four kilometers beyond the border of the kingdom. He was a pleasant fellow and was always greeted with friendly smiles when he came to the kingdom to peddle his </w:t>
      </w:r>
      <w:commentRangeStart w:id="5"/>
      <w:r>
        <w:rPr>
          <w:rFonts w:ascii="Liberation Mono" w:hAnsi="Liberation Mono"/>
          <w:sz w:val="32"/>
          <w:szCs w:val="32"/>
        </w:rPr>
        <w:t>reasonably</w:t>
      </w:r>
      <w:ins w:id="6" w:author="Amanda  Reese" w:date="2014-04-19T10:14:00Z">
        <w:r w:rsidR="001026E9">
          <w:rPr>
            <w:rFonts w:ascii="Liberation Mono" w:hAnsi="Liberation Mono"/>
            <w:sz w:val="32"/>
            <w:szCs w:val="32"/>
          </w:rPr>
          <w:t xml:space="preserve"> </w:t>
        </w:r>
      </w:ins>
      <w:del w:id="7" w:author="Amanda  Reese" w:date="2014-04-19T10:14:00Z">
        <w:r w:rsidDel="001026E9">
          <w:rPr>
            <w:rFonts w:ascii="Liberation Mono" w:hAnsi="Liberation Mono"/>
            <w:sz w:val="32"/>
            <w:szCs w:val="32"/>
          </w:rPr>
          <w:delText>-</w:delText>
        </w:r>
      </w:del>
      <w:r>
        <w:rPr>
          <w:rFonts w:ascii="Liberation Mono" w:hAnsi="Liberation Mono"/>
          <w:sz w:val="32"/>
          <w:szCs w:val="32"/>
        </w:rPr>
        <w:t>priced</w:t>
      </w:r>
      <w:commentRangeEnd w:id="5"/>
      <w:r w:rsidR="001026E9">
        <w:rPr>
          <w:rStyle w:val="CommentReference"/>
          <w:vanish/>
        </w:rPr>
        <w:commentReference w:id="5"/>
      </w:r>
      <w:r>
        <w:rPr>
          <w:rFonts w:ascii="Liberation Mono" w:hAnsi="Liberation Mono"/>
          <w:sz w:val="32"/>
          <w:szCs w:val="32"/>
        </w:rPr>
        <w:t xml:space="preserve"> items. Elijah also brought news to the citizens about noteworthy developments occurring throughout the region. Elijah and Johann met with each other frequently. </w:t>
      </w:r>
      <w:commentRangeStart w:id="8"/>
      <w:r>
        <w:rPr>
          <w:rFonts w:ascii="Liberation Mono" w:hAnsi="Liberation Mono"/>
          <w:sz w:val="32"/>
          <w:szCs w:val="32"/>
        </w:rPr>
        <w:t>Often, their days were highlighted by stimulating and friendly conversation.</w:t>
      </w:r>
      <w:commentRangeEnd w:id="8"/>
      <w:r w:rsidR="001026E9">
        <w:rPr>
          <w:rStyle w:val="CommentReference"/>
          <w:vanish/>
        </w:rPr>
        <w:commentReference w:id="8"/>
      </w:r>
    </w:p>
    <w:p w:rsidR="006057EF" w:rsidRDefault="003E5FE1">
      <w:pPr>
        <w:spacing w:line="360" w:lineRule="auto"/>
      </w:pPr>
      <w:r>
        <w:rPr>
          <w:rFonts w:ascii="Liberation Mono" w:hAnsi="Liberation Mono"/>
          <w:sz w:val="32"/>
          <w:szCs w:val="32"/>
        </w:rPr>
        <w:tab/>
        <w:t xml:space="preserve">Johann, walking </w:t>
      </w:r>
      <w:commentRangeStart w:id="9"/>
      <w:r>
        <w:rPr>
          <w:rFonts w:ascii="Liberation Mono" w:hAnsi="Liberation Mono"/>
          <w:sz w:val="32"/>
          <w:szCs w:val="32"/>
        </w:rPr>
        <w:t xml:space="preserve">casually </w:t>
      </w:r>
      <w:commentRangeEnd w:id="9"/>
      <w:r w:rsidR="003D6BA2">
        <w:rPr>
          <w:rStyle w:val="CommentReference"/>
          <w:vanish/>
        </w:rPr>
        <w:commentReference w:id="9"/>
      </w:r>
      <w:r>
        <w:rPr>
          <w:rFonts w:ascii="Liberation Mono" w:hAnsi="Liberation Mono"/>
          <w:sz w:val="32"/>
          <w:szCs w:val="32"/>
        </w:rPr>
        <w:t xml:space="preserve">to meet Elijah one afternoon, found a penny lying on the </w:t>
      </w:r>
      <w:commentRangeStart w:id="10"/>
      <w:r>
        <w:rPr>
          <w:rFonts w:ascii="Liberation Mono" w:hAnsi="Liberation Mono"/>
          <w:sz w:val="32"/>
          <w:szCs w:val="32"/>
        </w:rPr>
        <w:t xml:space="preserve">wet, muddy </w:t>
      </w:r>
      <w:commentRangeEnd w:id="10"/>
      <w:r w:rsidR="00B12DCB">
        <w:rPr>
          <w:rStyle w:val="CommentReference"/>
          <w:vanish/>
        </w:rPr>
        <w:commentReference w:id="10"/>
      </w:r>
      <w:r>
        <w:rPr>
          <w:rFonts w:ascii="Liberation Mono" w:hAnsi="Liberation Mono"/>
          <w:sz w:val="32"/>
          <w:szCs w:val="32"/>
        </w:rPr>
        <w:t xml:space="preserve">path. </w:t>
      </w:r>
      <w:commentRangeStart w:id="11"/>
      <w:r>
        <w:rPr>
          <w:rFonts w:ascii="Liberation Mono" w:hAnsi="Liberation Mono"/>
          <w:sz w:val="32"/>
          <w:szCs w:val="32"/>
        </w:rPr>
        <w:t>He</w:t>
      </w:r>
      <w:commentRangeEnd w:id="11"/>
      <w:r w:rsidR="00B12DCB">
        <w:rPr>
          <w:rStyle w:val="CommentReference"/>
          <w:vanish/>
        </w:rPr>
        <w:commentReference w:id="11"/>
      </w:r>
      <w:r>
        <w:rPr>
          <w:rFonts w:ascii="Liberation Mono" w:hAnsi="Liberation Mono"/>
          <w:sz w:val="32"/>
          <w:szCs w:val="32"/>
        </w:rPr>
        <w:t xml:space="preserve"> looked in all directions in an attempt to </w:t>
      </w:r>
      <w:del w:id="12" w:author="Amanda  Reese" w:date="2014-04-19T10:23:00Z">
        <w:r w:rsidDel="00B12DCB">
          <w:rPr>
            <w:rFonts w:ascii="Liberation Mono" w:hAnsi="Liberation Mono"/>
            <w:sz w:val="32"/>
            <w:szCs w:val="32"/>
          </w:rPr>
          <w:delText xml:space="preserve"> </w:delText>
        </w:r>
      </w:del>
      <w:r>
        <w:rPr>
          <w:rFonts w:ascii="Liberation Mono" w:hAnsi="Liberation Mono"/>
          <w:sz w:val="32"/>
          <w:szCs w:val="32"/>
        </w:rPr>
        <w:t xml:space="preserve">spot the owner, but </w:t>
      </w:r>
      <w:del w:id="13" w:author="Amanda  Reese" w:date="2014-04-19T10:23:00Z">
        <w:r w:rsidDel="00B12DCB">
          <w:rPr>
            <w:rFonts w:ascii="Liberation Mono" w:hAnsi="Liberation Mono"/>
            <w:sz w:val="32"/>
            <w:szCs w:val="32"/>
          </w:rPr>
          <w:delText>he saw no one nearby. He</w:delText>
        </w:r>
      </w:del>
      <w:ins w:id="14" w:author="Amanda  Reese" w:date="2014-04-19T10:23:00Z">
        <w:r w:rsidR="00B12DCB">
          <w:rPr>
            <w:rFonts w:ascii="Liberation Mono" w:hAnsi="Liberation Mono"/>
            <w:sz w:val="32"/>
            <w:szCs w:val="32"/>
          </w:rPr>
          <w:t>seeing no one nearby, he</w:t>
        </w:r>
      </w:ins>
      <w:r>
        <w:rPr>
          <w:rFonts w:ascii="Liberation Mono" w:hAnsi="Liberation Mono"/>
          <w:sz w:val="32"/>
          <w:szCs w:val="32"/>
        </w:rPr>
        <w:t xml:space="preserve"> decided to keep the penny for himself</w:t>
      </w:r>
      <w:ins w:id="15" w:author="Amanda  Reese" w:date="2014-04-19T10:23:00Z">
        <w:r w:rsidR="00B12DCB">
          <w:rPr>
            <w:rFonts w:ascii="Liberation Mono" w:hAnsi="Liberation Mono"/>
            <w:sz w:val="32"/>
            <w:szCs w:val="32"/>
          </w:rPr>
          <w:t>.</w:t>
        </w:r>
      </w:ins>
      <w:del w:id="16" w:author="Amanda  Reese" w:date="2014-04-19T10:23:00Z">
        <w:r w:rsidDel="00B12DCB">
          <w:rPr>
            <w:rFonts w:ascii="Liberation Mono" w:hAnsi="Liberation Mono"/>
            <w:sz w:val="32"/>
            <w:szCs w:val="32"/>
          </w:rPr>
          <w:delText>,</w:delText>
        </w:r>
      </w:del>
      <w:r>
        <w:rPr>
          <w:rFonts w:ascii="Liberation Mono" w:hAnsi="Liberation Mono"/>
          <w:sz w:val="32"/>
          <w:szCs w:val="32"/>
        </w:rPr>
        <w:t xml:space="preserve"> </w:t>
      </w:r>
      <w:ins w:id="17" w:author="Amanda  Reese" w:date="2014-04-19T10:23:00Z">
        <w:r w:rsidR="00B12DCB">
          <w:rPr>
            <w:rFonts w:ascii="Liberation Mono" w:hAnsi="Liberation Mono"/>
            <w:sz w:val="32"/>
            <w:szCs w:val="32"/>
          </w:rPr>
          <w:t xml:space="preserve">Johann </w:t>
        </w:r>
      </w:ins>
      <w:del w:id="18" w:author="Amanda  Reese" w:date="2014-04-19T10:23:00Z">
        <w:r w:rsidDel="00B12DCB">
          <w:rPr>
            <w:rFonts w:ascii="Liberation Mono" w:hAnsi="Liberation Mono"/>
            <w:sz w:val="32"/>
            <w:szCs w:val="32"/>
          </w:rPr>
          <w:delText xml:space="preserve">and </w:delText>
        </w:r>
      </w:del>
      <w:r>
        <w:rPr>
          <w:rFonts w:ascii="Liberation Mono" w:hAnsi="Liberation Mono"/>
          <w:sz w:val="32"/>
          <w:szCs w:val="32"/>
        </w:rPr>
        <w:t>proceed</w:t>
      </w:r>
      <w:ins w:id="19" w:author="Amanda  Reese" w:date="2014-04-19T10:23:00Z">
        <w:r w:rsidR="00B12DCB">
          <w:rPr>
            <w:rFonts w:ascii="Liberation Mono" w:hAnsi="Liberation Mono"/>
            <w:sz w:val="32"/>
            <w:szCs w:val="32"/>
          </w:rPr>
          <w:t>ed</w:t>
        </w:r>
      </w:ins>
      <w:r>
        <w:rPr>
          <w:rFonts w:ascii="Liberation Mono" w:hAnsi="Liberation Mono"/>
          <w:sz w:val="32"/>
          <w:szCs w:val="32"/>
        </w:rPr>
        <w:t xml:space="preserve"> to the center of town</w:t>
      </w:r>
      <w:del w:id="20" w:author="Amanda  Reese" w:date="2014-04-19T10:23:00Z">
        <w:r w:rsidDel="00B12DCB">
          <w:rPr>
            <w:rFonts w:ascii="Liberation Mono" w:hAnsi="Liberation Mono"/>
            <w:sz w:val="32"/>
            <w:szCs w:val="32"/>
          </w:rPr>
          <w:delText>. He</w:delText>
        </w:r>
      </w:del>
      <w:ins w:id="21" w:author="Amanda  Reese" w:date="2014-04-19T10:23:00Z">
        <w:r w:rsidR="00B12DCB">
          <w:rPr>
            <w:rFonts w:ascii="Liberation Mono" w:hAnsi="Liberation Mono"/>
            <w:sz w:val="32"/>
            <w:szCs w:val="32"/>
          </w:rPr>
          <w:t>, where he</w:t>
        </w:r>
      </w:ins>
      <w:r>
        <w:rPr>
          <w:rFonts w:ascii="Liberation Mono" w:hAnsi="Liberation Mono"/>
          <w:sz w:val="32"/>
          <w:szCs w:val="32"/>
        </w:rPr>
        <w:t xml:space="preserve"> joined Elijah</w:t>
      </w:r>
      <w:del w:id="22" w:author="Amanda  Reese" w:date="2014-04-19T10:23:00Z">
        <w:r w:rsidDel="00B12DCB">
          <w:rPr>
            <w:rFonts w:ascii="Liberation Mono" w:hAnsi="Liberation Mono"/>
            <w:sz w:val="32"/>
            <w:szCs w:val="32"/>
          </w:rPr>
          <w:delText xml:space="preserve"> there</w:delText>
        </w:r>
      </w:del>
      <w:del w:id="23" w:author="Amanda  Reese" w:date="2014-04-19T10:24:00Z">
        <w:r w:rsidDel="00B12DCB">
          <w:rPr>
            <w:rFonts w:ascii="Liberation Mono" w:hAnsi="Liberation Mono"/>
            <w:sz w:val="32"/>
            <w:szCs w:val="32"/>
          </w:rPr>
          <w:delText>, and</w:delText>
        </w:r>
      </w:del>
      <w:ins w:id="24" w:author="Amanda  Reese" w:date="2014-04-19T10:24:00Z">
        <w:r w:rsidR="00B12DCB">
          <w:rPr>
            <w:rFonts w:ascii="Liberation Mono" w:hAnsi="Liberation Mono"/>
            <w:sz w:val="32"/>
            <w:szCs w:val="32"/>
          </w:rPr>
          <w:t>.</w:t>
        </w:r>
      </w:ins>
      <w:r>
        <w:rPr>
          <w:rFonts w:ascii="Liberation Mono" w:hAnsi="Liberation Mono"/>
          <w:sz w:val="32"/>
          <w:szCs w:val="32"/>
        </w:rPr>
        <w:t xml:space="preserve"> </w:t>
      </w:r>
      <w:ins w:id="25" w:author="Amanda  Reese" w:date="2014-04-19T10:24:00Z">
        <w:r w:rsidR="00B12DCB">
          <w:rPr>
            <w:rFonts w:ascii="Liberation Mono" w:hAnsi="Liberation Mono"/>
            <w:sz w:val="32"/>
            <w:szCs w:val="32"/>
          </w:rPr>
          <w:t>A</w:t>
        </w:r>
      </w:ins>
      <w:del w:id="26" w:author="Amanda  Reese" w:date="2014-04-19T10:24:00Z">
        <w:r w:rsidDel="00B12DCB">
          <w:rPr>
            <w:rFonts w:ascii="Liberation Mono" w:hAnsi="Liberation Mono"/>
            <w:sz w:val="32"/>
            <w:szCs w:val="32"/>
          </w:rPr>
          <w:delText>a</w:delText>
        </w:r>
      </w:del>
      <w:r>
        <w:rPr>
          <w:rFonts w:ascii="Liberation Mono" w:hAnsi="Liberation Mono"/>
          <w:sz w:val="32"/>
          <w:szCs w:val="32"/>
        </w:rPr>
        <w:t xml:space="preserve">fter they discussed the weather, Elijah gave Johann news regarding a new castle being constructed about 10 kilometers to the </w:t>
      </w:r>
      <w:commentRangeStart w:id="27"/>
      <w:ins w:id="28" w:author="Amanda  Reese" w:date="2014-04-19T10:25:00Z">
        <w:r w:rsidR="00B12DCB">
          <w:rPr>
            <w:rFonts w:ascii="Liberation Mono" w:hAnsi="Liberation Mono"/>
            <w:sz w:val="32"/>
            <w:szCs w:val="32"/>
          </w:rPr>
          <w:t>w</w:t>
        </w:r>
      </w:ins>
      <w:del w:id="29" w:author="Amanda  Reese" w:date="2014-04-19T10:25:00Z">
        <w:r w:rsidDel="00B12DCB">
          <w:rPr>
            <w:rFonts w:ascii="Liberation Mono" w:hAnsi="Liberation Mono"/>
            <w:sz w:val="32"/>
            <w:szCs w:val="32"/>
          </w:rPr>
          <w:delText>W</w:delText>
        </w:r>
      </w:del>
      <w:r>
        <w:rPr>
          <w:rFonts w:ascii="Liberation Mono" w:hAnsi="Liberation Mono"/>
          <w:sz w:val="32"/>
          <w:szCs w:val="32"/>
        </w:rPr>
        <w:t>est</w:t>
      </w:r>
      <w:commentRangeEnd w:id="27"/>
      <w:r w:rsidR="00B12DCB">
        <w:rPr>
          <w:rStyle w:val="CommentReference"/>
          <w:vanish/>
        </w:rPr>
        <w:commentReference w:id="27"/>
      </w:r>
      <w:r>
        <w:rPr>
          <w:rFonts w:ascii="Liberation Mono" w:hAnsi="Liberation Mono"/>
          <w:sz w:val="32"/>
          <w:szCs w:val="32"/>
        </w:rPr>
        <w:t>. Johann was a very curious man</w:t>
      </w:r>
      <w:del w:id="30" w:author="Amanda  Reese" w:date="2014-04-19T10:26:00Z">
        <w:r w:rsidDel="00B12DCB">
          <w:rPr>
            <w:rFonts w:ascii="Liberation Mono" w:hAnsi="Liberation Mono"/>
            <w:sz w:val="32"/>
            <w:szCs w:val="32"/>
          </w:rPr>
          <w:delText>,</w:delText>
        </w:r>
      </w:del>
      <w:r>
        <w:rPr>
          <w:rFonts w:ascii="Liberation Mono" w:hAnsi="Liberation Mono"/>
          <w:sz w:val="32"/>
          <w:szCs w:val="32"/>
        </w:rPr>
        <w:t xml:space="preserve"> and </w:t>
      </w:r>
      <w:del w:id="31" w:author="Amanda  Reese" w:date="2014-04-19T10:26:00Z">
        <w:r w:rsidDel="00B12DCB">
          <w:rPr>
            <w:rFonts w:ascii="Liberation Mono" w:hAnsi="Liberation Mono"/>
            <w:sz w:val="32"/>
            <w:szCs w:val="32"/>
          </w:rPr>
          <w:delText xml:space="preserve">therefore </w:delText>
        </w:r>
      </w:del>
      <w:r>
        <w:rPr>
          <w:rFonts w:ascii="Liberation Mono" w:hAnsi="Liberation Mono"/>
          <w:sz w:val="32"/>
          <w:szCs w:val="32"/>
        </w:rPr>
        <w:t xml:space="preserve">barraged Elijah with questions about the castle. Elijah was happy to satisfy his </w:t>
      </w:r>
      <w:ins w:id="32" w:author="Amanda  Reese" w:date="2014-04-19T10:26:00Z">
        <w:r w:rsidR="00B12DCB">
          <w:rPr>
            <w:rFonts w:ascii="Liberation Mono" w:hAnsi="Liberation Mono"/>
            <w:sz w:val="32"/>
            <w:szCs w:val="32"/>
          </w:rPr>
          <w:t xml:space="preserve">friend’s </w:t>
        </w:r>
      </w:ins>
      <w:r>
        <w:rPr>
          <w:rFonts w:ascii="Liberation Mono" w:hAnsi="Liberation Mono"/>
          <w:sz w:val="32"/>
          <w:szCs w:val="32"/>
        </w:rPr>
        <w:t>curiosity and patiently answered all his questions. Afterward, they parted company. Johann didn't buy anything from Elijah that day</w:t>
      </w:r>
      <w:ins w:id="33" w:author="Amanda  Reese" w:date="2014-04-19T10:27:00Z">
        <w:r w:rsidR="00B12DCB">
          <w:rPr>
            <w:rFonts w:ascii="Liberation Mono" w:hAnsi="Liberation Mono"/>
            <w:sz w:val="32"/>
            <w:szCs w:val="32"/>
          </w:rPr>
          <w:t>, but</w:t>
        </w:r>
      </w:ins>
      <w:del w:id="34" w:author="Amanda  Reese" w:date="2014-04-19T10:27:00Z">
        <w:r w:rsidDel="00B12DCB">
          <w:rPr>
            <w:rFonts w:ascii="Liberation Mono" w:hAnsi="Liberation Mono"/>
            <w:sz w:val="32"/>
            <w:szCs w:val="32"/>
          </w:rPr>
          <w:delText>.</w:delText>
        </w:r>
      </w:del>
      <w:ins w:id="35" w:author="Amanda  Reese" w:date="2014-04-19T10:27:00Z">
        <w:r w:rsidR="00B12DCB">
          <w:rPr>
            <w:rFonts w:ascii="Liberation Mono" w:hAnsi="Liberation Mono"/>
            <w:sz w:val="32"/>
            <w:szCs w:val="32"/>
          </w:rPr>
          <w:t xml:space="preserve"> Elijah</w:t>
        </w:r>
      </w:ins>
      <w:del w:id="36" w:author="Amanda  Reese" w:date="2014-04-19T10:27:00Z">
        <w:r w:rsidDel="00B12DCB">
          <w:rPr>
            <w:rFonts w:ascii="Liberation Mono" w:hAnsi="Liberation Mono"/>
            <w:sz w:val="32"/>
            <w:szCs w:val="32"/>
          </w:rPr>
          <w:delText xml:space="preserve"> He</w:delText>
        </w:r>
      </w:del>
      <w:r>
        <w:rPr>
          <w:rFonts w:ascii="Liberation Mono" w:hAnsi="Liberation Mono"/>
          <w:sz w:val="32"/>
          <w:szCs w:val="32"/>
        </w:rPr>
        <w:t xml:space="preserve"> was aware of Johann's weak financial situation and wasn't bothered by the lack of a sale. The two simply enjoyed each other</w:t>
      </w:r>
      <w:ins w:id="37" w:author="Amanda  Reese" w:date="2014-04-19T10:26:00Z">
        <w:r w:rsidR="00B12DCB">
          <w:rPr>
            <w:rFonts w:ascii="Liberation Mono" w:hAnsi="Liberation Mono"/>
            <w:sz w:val="32"/>
            <w:szCs w:val="32"/>
          </w:rPr>
          <w:t>’</w:t>
        </w:r>
      </w:ins>
      <w:r>
        <w:rPr>
          <w:rFonts w:ascii="Liberation Mono" w:hAnsi="Liberation Mono"/>
          <w:sz w:val="32"/>
          <w:szCs w:val="32"/>
        </w:rPr>
        <w:t>s</w:t>
      </w:r>
      <w:del w:id="38" w:author="Amanda  Reese" w:date="2014-04-19T10:26:00Z">
        <w:r w:rsidDel="00B12DCB">
          <w:rPr>
            <w:rFonts w:ascii="Liberation Mono" w:hAnsi="Liberation Mono"/>
            <w:sz w:val="32"/>
            <w:szCs w:val="32"/>
          </w:rPr>
          <w:delText>'</w:delText>
        </w:r>
      </w:del>
      <w:r>
        <w:rPr>
          <w:rFonts w:ascii="Liberation Mono" w:hAnsi="Liberation Mono"/>
          <w:sz w:val="32"/>
          <w:szCs w:val="32"/>
        </w:rPr>
        <w:t xml:space="preserve"> friendship and company.</w:t>
      </w:r>
    </w:p>
    <w:p w:rsidR="006057EF" w:rsidRDefault="003E5FE1">
      <w:pPr>
        <w:spacing w:line="360" w:lineRule="auto"/>
      </w:pPr>
      <w:r>
        <w:rPr>
          <w:rFonts w:ascii="Liberation Mono" w:hAnsi="Liberation Mono"/>
          <w:sz w:val="32"/>
          <w:szCs w:val="32"/>
        </w:rPr>
        <w:tab/>
        <w:t>After arriving home, Johann decided to bury the penny he'd found. He had recently bought food for his family</w:t>
      </w:r>
      <w:ins w:id="39" w:author="Amanda  Reese" w:date="2014-04-19T10:27:00Z">
        <w:r w:rsidR="00B12DCB">
          <w:rPr>
            <w:rFonts w:ascii="Liberation Mono" w:hAnsi="Liberation Mono"/>
            <w:sz w:val="32"/>
            <w:szCs w:val="32"/>
          </w:rPr>
          <w:t>, so</w:t>
        </w:r>
      </w:ins>
      <w:del w:id="40" w:author="Amanda  Reese" w:date="2014-04-19T10:27:00Z">
        <w:r w:rsidDel="00B12DCB">
          <w:rPr>
            <w:rFonts w:ascii="Liberation Mono" w:hAnsi="Liberation Mono"/>
            <w:sz w:val="32"/>
            <w:szCs w:val="32"/>
          </w:rPr>
          <w:delText>;</w:delText>
        </w:r>
      </w:del>
      <w:r>
        <w:rPr>
          <w:rFonts w:ascii="Liberation Mono" w:hAnsi="Liberation Mono"/>
          <w:sz w:val="32"/>
          <w:szCs w:val="32"/>
        </w:rPr>
        <w:t xml:space="preserve"> they </w:t>
      </w:r>
      <w:del w:id="41" w:author="Amanda  Reese" w:date="2014-04-19T10:27:00Z">
        <w:r w:rsidDel="00B12DCB">
          <w:rPr>
            <w:rFonts w:ascii="Liberation Mono" w:hAnsi="Liberation Mono"/>
            <w:sz w:val="32"/>
            <w:szCs w:val="32"/>
          </w:rPr>
          <w:delText xml:space="preserve">therefore </w:delText>
        </w:r>
      </w:del>
      <w:r>
        <w:rPr>
          <w:rFonts w:ascii="Liberation Mono" w:hAnsi="Liberation Mono"/>
          <w:sz w:val="32"/>
          <w:szCs w:val="32"/>
        </w:rPr>
        <w:t>had enough to sustain them for the near future. At this time, rather than rushing to spend his new</w:t>
      </w:r>
      <w:del w:id="42" w:author="Amanda  Reese" w:date="2014-04-19T10:27:00Z">
        <w:r w:rsidDel="00B12DCB">
          <w:rPr>
            <w:rFonts w:ascii="Liberation Mono" w:hAnsi="Liberation Mono"/>
            <w:sz w:val="32"/>
            <w:szCs w:val="32"/>
          </w:rPr>
          <w:delText>ly-</w:delText>
        </w:r>
      </w:del>
      <w:r>
        <w:rPr>
          <w:rFonts w:ascii="Liberation Mono" w:hAnsi="Liberation Mono"/>
          <w:sz w:val="32"/>
          <w:szCs w:val="32"/>
        </w:rPr>
        <w:t>found penny, he decided the wiser course of action would be to save it for the time when it would be most useful.</w:t>
      </w:r>
    </w:p>
    <w:p w:rsidR="006057EF" w:rsidRDefault="003E5FE1">
      <w:pPr>
        <w:spacing w:line="360" w:lineRule="auto"/>
      </w:pPr>
      <w:r>
        <w:rPr>
          <w:rFonts w:ascii="Liberation Mono" w:hAnsi="Liberation Mono"/>
          <w:sz w:val="32"/>
          <w:szCs w:val="32"/>
        </w:rPr>
        <w:tab/>
        <w:t>After burying the penny in his backyard, he said a prayer to Plutus, the god of wealth and good luck. Johann remembered to thank him for his generosity. He then went inside to greet his family and share the evening meal with them.</w:t>
      </w:r>
    </w:p>
    <w:p w:rsidR="006057EF" w:rsidRDefault="003E5FE1">
      <w:pPr>
        <w:spacing w:line="360" w:lineRule="auto"/>
      </w:pPr>
      <w:r>
        <w:rPr>
          <w:rFonts w:ascii="Liberation Mono" w:hAnsi="Liberation Mono"/>
          <w:sz w:val="32"/>
          <w:szCs w:val="32"/>
        </w:rPr>
        <w:tab/>
        <w:t>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w:t>
      </w:r>
      <w:ins w:id="43" w:author="Amanda  Reese" w:date="2014-04-19T10:28:00Z">
        <w:r w:rsidR="00B12DCB">
          <w:rPr>
            <w:rFonts w:ascii="Liberation Mono" w:hAnsi="Liberation Mono"/>
            <w:sz w:val="32"/>
            <w:szCs w:val="32"/>
          </w:rPr>
          <w:t>,</w:t>
        </w:r>
      </w:ins>
      <w:r>
        <w:rPr>
          <w:rFonts w:ascii="Liberation Mono" w:hAnsi="Liberation Mono"/>
          <w:sz w:val="32"/>
          <w:szCs w:val="32"/>
        </w:rPr>
        <w:t xml:space="preserve"> and when he reached it, </w:t>
      </w:r>
      <w:ins w:id="44" w:author="Amanda  Reese" w:date="2014-04-19T10:28:00Z">
        <w:r w:rsidR="00B12DCB">
          <w:rPr>
            <w:rFonts w:ascii="Liberation Mono" w:hAnsi="Liberation Mono"/>
            <w:sz w:val="32"/>
            <w:szCs w:val="32"/>
          </w:rPr>
          <w:t xml:space="preserve">he </w:t>
        </w:r>
      </w:ins>
      <w:r>
        <w:rPr>
          <w:rFonts w:ascii="Liberation Mono" w:hAnsi="Liberation Mono"/>
          <w:sz w:val="32"/>
          <w:szCs w:val="32"/>
        </w:rPr>
        <w:t xml:space="preserve">plucked a leaf from a low-hanging branch. The leaf instantly transformed into a silver coin. Even more astounding </w:t>
      </w:r>
      <w:del w:id="45" w:author="Amanda  Reese" w:date="2014-04-19T10:28:00Z">
        <w:r w:rsidDel="00B12DCB">
          <w:rPr>
            <w:rFonts w:ascii="Liberation Mono" w:hAnsi="Liberation Mono"/>
            <w:sz w:val="32"/>
            <w:szCs w:val="32"/>
          </w:rPr>
          <w:delText xml:space="preserve">is </w:delText>
        </w:r>
      </w:del>
      <w:ins w:id="46" w:author="Amanda  Reese" w:date="2014-04-19T10:28:00Z">
        <w:r w:rsidR="00B12DCB">
          <w:rPr>
            <w:rFonts w:ascii="Liberation Mono" w:hAnsi="Liberation Mono"/>
            <w:sz w:val="32"/>
            <w:szCs w:val="32"/>
          </w:rPr>
          <w:t xml:space="preserve">was </w:t>
        </w:r>
      </w:ins>
      <w:r>
        <w:rPr>
          <w:rFonts w:ascii="Liberation Mono" w:hAnsi="Liberation Mono"/>
          <w:sz w:val="32"/>
          <w:szCs w:val="32"/>
        </w:rPr>
        <w:t>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w:t>
      </w:r>
      <w:ins w:id="47" w:author="Amanda  Reese" w:date="2014-04-19T10:28:00Z">
        <w:r w:rsidR="00B12DCB">
          <w:rPr>
            <w:rFonts w:ascii="Liberation Mono" w:hAnsi="Liberation Mono"/>
            <w:sz w:val="32"/>
            <w:szCs w:val="32"/>
          </w:rPr>
          <w:t>,</w:t>
        </w:r>
      </w:ins>
      <w:r>
        <w:rPr>
          <w:rFonts w:ascii="Liberation Mono" w:hAnsi="Liberation Mono"/>
          <w:sz w:val="32"/>
          <w:szCs w:val="32"/>
        </w:rPr>
        <w:t xml:space="preserve"> and they anticipated the likelihood that expensive medical services would soon be required to treat him. Johann then departed for his job at the king's garden. </w:t>
      </w:r>
    </w:p>
    <w:p w:rsidR="006057EF" w:rsidRDefault="003E5FE1">
      <w:pPr>
        <w:spacing w:line="360" w:lineRule="auto"/>
      </w:pPr>
      <w:r>
        <w:rPr>
          <w:rFonts w:ascii="Liberation Mono" w:hAnsi="Liberation Mono"/>
          <w:sz w:val="32"/>
          <w:szCs w:val="32"/>
        </w:rPr>
        <w:tab/>
        <w:t xml:space="preserve"> After work that day, Johann joined Elijah at the center of town. Elijah was intrigued at the prospect of someone else having news for a change.</w:t>
      </w:r>
    </w:p>
    <w:p w:rsidR="006057EF" w:rsidRDefault="003E5FE1">
      <w:pPr>
        <w:spacing w:line="360" w:lineRule="auto"/>
      </w:pPr>
      <w:r>
        <w:rPr>
          <w:rFonts w:ascii="Liberation Mono" w:hAnsi="Liberation Mono"/>
          <w:sz w:val="32"/>
          <w:szCs w:val="32"/>
        </w:rPr>
        <w:tab/>
        <w:t>“</w:t>
      </w:r>
      <w:commentRangeStart w:id="48"/>
      <w:r>
        <w:rPr>
          <w:rFonts w:ascii="Liberation Mono" w:hAnsi="Liberation Mono"/>
          <w:sz w:val="32"/>
          <w:szCs w:val="32"/>
        </w:rPr>
        <w:t>You</w:t>
      </w:r>
      <w:commentRangeEnd w:id="48"/>
      <w:r w:rsidR="000C7C2B">
        <w:rPr>
          <w:rStyle w:val="CommentReference"/>
          <w:vanish/>
        </w:rPr>
        <w:commentReference w:id="48"/>
      </w:r>
      <w:r>
        <w:rPr>
          <w:rFonts w:ascii="Liberation Mono" w:hAnsi="Liberation Mono"/>
          <w:sz w:val="32"/>
          <w:szCs w:val="32"/>
        </w:rPr>
        <w:t xml:space="preserve"> buried the penny because you believed saving it was more important than spending it?”</w:t>
      </w:r>
    </w:p>
    <w:p w:rsidR="006057EF" w:rsidRDefault="003E5FE1">
      <w:pPr>
        <w:spacing w:line="360" w:lineRule="auto"/>
      </w:pPr>
      <w:r>
        <w:rPr>
          <w:rFonts w:ascii="Liberation Mono" w:hAnsi="Liberation Mono"/>
          <w:sz w:val="32"/>
          <w:szCs w:val="32"/>
        </w:rPr>
        <w:tab/>
        <w:t>“That's right. I buried the penny and prayed to Plutus and gave him thanks. This morning I discovered the penny had sprouted overnight into a money tree.”</w:t>
      </w:r>
    </w:p>
    <w:p w:rsidR="006057EF" w:rsidRDefault="003E5FE1">
      <w:pPr>
        <w:spacing w:line="360" w:lineRule="auto"/>
      </w:pPr>
      <w:r>
        <w:rPr>
          <w:rFonts w:ascii="Liberation Mono" w:hAnsi="Liberation Mono"/>
          <w:sz w:val="32"/>
          <w:szCs w:val="32"/>
        </w:rPr>
        <w:tab/>
        <w:t>“You can't be serious. How's that possible?”</w:t>
      </w:r>
    </w:p>
    <w:p w:rsidR="006057EF" w:rsidRDefault="003E5FE1">
      <w:pPr>
        <w:spacing w:line="360" w:lineRule="auto"/>
      </w:pPr>
      <w:r>
        <w:rPr>
          <w:rFonts w:ascii="Liberation Mono" w:hAnsi="Liberation Mono"/>
          <w:sz w:val="32"/>
          <w:szCs w:val="32"/>
        </w:rPr>
        <w:tab/>
        <w:t>Johann showed Elijah the two silver coins. Elijah had heard stories about money trees during his travels</w:t>
      </w:r>
      <w:ins w:id="49" w:author="Amanda  Reese" w:date="2014-04-19T10:29:00Z">
        <w:r w:rsidR="001D5864">
          <w:rPr>
            <w:rFonts w:ascii="Liberation Mono" w:hAnsi="Liberation Mono"/>
            <w:sz w:val="32"/>
            <w:szCs w:val="32"/>
          </w:rPr>
          <w:t>—</w:t>
        </w:r>
      </w:ins>
      <w:del w:id="50" w:author="Amanda  Reese" w:date="2014-04-19T10:29:00Z">
        <w:r w:rsidDel="001D5864">
          <w:rPr>
            <w:rFonts w:ascii="Liberation Mono" w:hAnsi="Liberation Mono"/>
            <w:sz w:val="32"/>
            <w:szCs w:val="32"/>
          </w:rPr>
          <w:delText>--</w:delText>
        </w:r>
      </w:del>
      <w:r>
        <w:rPr>
          <w:rFonts w:ascii="Liberation Mono" w:hAnsi="Liberation Mono"/>
          <w:sz w:val="32"/>
          <w:szCs w:val="32"/>
        </w:rPr>
        <w:t>and when he was a child his parents often complained about not having one—but he had never seen anyone produce money from a tree before.</w:t>
      </w:r>
    </w:p>
    <w:p w:rsidR="006057EF" w:rsidRDefault="003E5FE1">
      <w:pPr>
        <w:spacing w:line="360" w:lineRule="auto"/>
      </w:pPr>
      <w:r>
        <w:rPr>
          <w:rFonts w:ascii="Liberation Mono" w:hAnsi="Liberation Mono"/>
          <w:sz w:val="32"/>
          <w:szCs w:val="32"/>
        </w:rPr>
        <w:tab/>
        <w:t>“Johann, that's amazing! I have a few pennies at home. I think I'll bury one tonight and hope my soil is as good as yours.” The men both laughed and went on their way. Elijah rushed home to bury a penny, and Johann went home to bury his two silver coins</w:t>
      </w:r>
      <w:ins w:id="51" w:author="Amanda  Reese" w:date="2014-04-19T10:29:00Z">
        <w:r w:rsidR="001D5864">
          <w:rPr>
            <w:rFonts w:ascii="Liberation Mono" w:hAnsi="Liberation Mono"/>
            <w:sz w:val="32"/>
            <w:szCs w:val="32"/>
          </w:rPr>
          <w:t xml:space="preserve"> </w:t>
        </w:r>
      </w:ins>
      <w:del w:id="52" w:author="Amanda  Reese" w:date="2014-04-19T10:29:00Z">
        <w:r w:rsidDel="001D5864">
          <w:rPr>
            <w:rFonts w:ascii="Liberation Mono" w:hAnsi="Liberation Mono"/>
            <w:sz w:val="32"/>
            <w:szCs w:val="32"/>
          </w:rPr>
          <w:delText>--</w:delText>
        </w:r>
      </w:del>
      <w:r>
        <w:rPr>
          <w:rFonts w:ascii="Liberation Mono" w:hAnsi="Liberation Mono"/>
          <w:sz w:val="32"/>
          <w:szCs w:val="32"/>
        </w:rPr>
        <w:t>to save them for the time when they would be most useful.</w:t>
      </w:r>
    </w:p>
    <w:p w:rsidR="006057EF" w:rsidRDefault="003E5FE1">
      <w:pPr>
        <w:spacing w:line="360" w:lineRule="auto"/>
      </w:pPr>
      <w:r>
        <w:rPr>
          <w:rFonts w:ascii="Liberation Mono" w:hAnsi="Liberation Mono"/>
          <w:sz w:val="32"/>
          <w:szCs w:val="32"/>
        </w:rPr>
        <w:tab/>
        <w:t>After Elijah arrived home and finished burying his penny, he said a prayer to Plutus and thanked him for his life as a peddler</w:t>
      </w:r>
      <w:ins w:id="53" w:author="Amanda  Reese" w:date="2014-04-19T10:29:00Z">
        <w:r w:rsidR="001D5864">
          <w:rPr>
            <w:rFonts w:ascii="Liberation Mono" w:hAnsi="Liberation Mono"/>
            <w:sz w:val="32"/>
            <w:szCs w:val="32"/>
          </w:rPr>
          <w:t>—</w:t>
        </w:r>
      </w:ins>
      <w:del w:id="54" w:author="Amanda  Reese" w:date="2014-04-19T10:29:00Z">
        <w:r w:rsidDel="001D5864">
          <w:rPr>
            <w:rFonts w:ascii="Liberation Mono" w:hAnsi="Liberation Mono"/>
            <w:sz w:val="32"/>
            <w:szCs w:val="32"/>
          </w:rPr>
          <w:delText>--</w:delText>
        </w:r>
      </w:del>
      <w:r>
        <w:rPr>
          <w:rFonts w:ascii="Liberation Mono" w:hAnsi="Liberation Mono"/>
          <w:sz w:val="32"/>
          <w:szCs w:val="32"/>
        </w:rPr>
        <w:t>a life that offered financial security and gave him many opportunities to meet and talk with the good people of the land.</w:t>
      </w:r>
    </w:p>
    <w:p w:rsidR="006057EF" w:rsidRDefault="003E5FE1">
      <w:pPr>
        <w:spacing w:line="360" w:lineRule="auto"/>
      </w:pPr>
      <w:r>
        <w:rPr>
          <w:rFonts w:ascii="Liberation Mono" w:hAnsi="Liberation Mono"/>
          <w:sz w:val="32"/>
          <w:szCs w:val="32"/>
        </w:rPr>
        <w:tab/>
        <w:t>The next morning</w:t>
      </w:r>
      <w:ins w:id="55" w:author="Amanda  Reese" w:date="2014-04-19T10:30:00Z">
        <w:r w:rsidR="001D5864">
          <w:rPr>
            <w:rFonts w:ascii="Liberation Mono" w:hAnsi="Liberation Mono"/>
            <w:sz w:val="32"/>
            <w:szCs w:val="32"/>
          </w:rPr>
          <w:t>,</w:t>
        </w:r>
      </w:ins>
      <w:r>
        <w:rPr>
          <w:rFonts w:ascii="Liberation Mono" w:hAnsi="Liberation Mono"/>
          <w:sz w:val="32"/>
          <w:szCs w:val="32"/>
        </w:rPr>
        <w:t xml:space="preserve"> Elijah went outside to see if he had a new money tree. Indeed he did. He plucked a leaf from the tree</w:t>
      </w:r>
      <w:ins w:id="56" w:author="Amanda  Reese" w:date="2014-04-19T10:30:00Z">
        <w:r w:rsidR="001D5864">
          <w:rPr>
            <w:rFonts w:ascii="Liberation Mono" w:hAnsi="Liberation Mono"/>
            <w:sz w:val="32"/>
            <w:szCs w:val="32"/>
          </w:rPr>
          <w:t>,</w:t>
        </w:r>
      </w:ins>
      <w:r>
        <w:rPr>
          <w:rFonts w:ascii="Liberation Mono" w:hAnsi="Liberation Mono"/>
          <w:sz w:val="32"/>
          <w:szCs w:val="32"/>
        </w:rPr>
        <w:t xml:space="preserve"> and it transformed into a silver coin. A bright green leaf fully sprouted from where he had plucked the first leaf. He eagerly pulled off another leaf, and it too transformed into a silver coin. A leaf immediately </w:t>
      </w:r>
      <w:del w:id="57" w:author="Amanda  Reese" w:date="2014-04-19T10:37:00Z">
        <w:r w:rsidDel="001D5864">
          <w:rPr>
            <w:rFonts w:ascii="Liberation Mono" w:hAnsi="Liberation Mono"/>
            <w:sz w:val="32"/>
            <w:szCs w:val="32"/>
          </w:rPr>
          <w:delText xml:space="preserve">regrew to </w:delText>
        </w:r>
      </w:del>
      <w:r>
        <w:rPr>
          <w:rFonts w:ascii="Liberation Mono" w:hAnsi="Liberation Mono"/>
          <w:sz w:val="32"/>
          <w:szCs w:val="32"/>
        </w:rPr>
        <w:t>replace</w:t>
      </w:r>
      <w:ins w:id="58" w:author="Amanda  Reese" w:date="2014-04-19T10:37:00Z">
        <w:r w:rsidR="001D5864">
          <w:rPr>
            <w:rFonts w:ascii="Liberation Mono" w:hAnsi="Liberation Mono"/>
            <w:sz w:val="32"/>
            <w:szCs w:val="32"/>
          </w:rPr>
          <w:t>d</w:t>
        </w:r>
      </w:ins>
      <w:r>
        <w:rPr>
          <w:rFonts w:ascii="Liberation Mono" w:hAnsi="Liberation Mono"/>
          <w:sz w:val="32"/>
          <w:szCs w:val="32"/>
        </w:rPr>
        <w:t xml:space="preserve"> the one that was removed. Elijah again thanked Plutus and headed to the kingdom for the day's work.</w:t>
      </w:r>
    </w:p>
    <w:p w:rsidR="006057EF" w:rsidRDefault="003E5FE1">
      <w:pPr>
        <w:spacing w:line="360" w:lineRule="auto"/>
      </w:pPr>
      <w:r>
        <w:rPr>
          <w:rFonts w:ascii="Liberation Mono" w:hAnsi="Liberation Mono"/>
          <w:sz w:val="32"/>
          <w:szCs w:val="32"/>
        </w:rPr>
        <w:tab/>
        <w:t xml:space="preserve">Meanwhile, Prince Cameron heard rumors about the money trees and approached Johann to inquire further. Johann told him truthfully what happened and included all the details necessary to grow a money tree. Johann's account was confirmed when </w:t>
      </w:r>
      <w:commentRangeStart w:id="59"/>
      <w:r>
        <w:rPr>
          <w:rFonts w:ascii="Liberation Mono" w:hAnsi="Liberation Mono"/>
          <w:sz w:val="32"/>
          <w:szCs w:val="32"/>
        </w:rPr>
        <w:t>the prince ran into Elijah later that day</w:t>
      </w:r>
      <w:commentRangeEnd w:id="59"/>
      <w:r w:rsidR="001D5864">
        <w:rPr>
          <w:rStyle w:val="CommentReference"/>
          <w:vanish/>
        </w:rPr>
        <w:commentReference w:id="59"/>
      </w:r>
      <w:r>
        <w:rPr>
          <w:rFonts w:ascii="Liberation Mono" w:hAnsi="Liberation Mono"/>
          <w:sz w:val="32"/>
          <w:szCs w:val="32"/>
        </w:rPr>
        <w:t xml:space="preserve"> and received the same information. The prince decided he would like to have a money tree of his own. All he needed was one penny. He and his family were so rich that he didn't have any pennies. However, he found a </w:t>
      </w:r>
      <w:commentRangeStart w:id="60"/>
      <w:r>
        <w:rPr>
          <w:rFonts w:ascii="Liberation Mono" w:hAnsi="Liberation Mono"/>
          <w:sz w:val="32"/>
          <w:szCs w:val="32"/>
        </w:rPr>
        <w:t xml:space="preserve">dirty </w:t>
      </w:r>
      <w:commentRangeEnd w:id="60"/>
      <w:r w:rsidR="005B7C89">
        <w:rPr>
          <w:rStyle w:val="CommentReference"/>
          <w:vanish/>
        </w:rPr>
        <w:commentReference w:id="60"/>
      </w:r>
      <w:del w:id="61" w:author="Amanda  Reese" w:date="2014-04-19T10:39:00Z">
        <w:r w:rsidDel="001D5864">
          <w:rPr>
            <w:rFonts w:ascii="Liberation Mono" w:hAnsi="Liberation Mono"/>
            <w:sz w:val="32"/>
            <w:szCs w:val="32"/>
          </w:rPr>
          <w:delText xml:space="preserve">and disgusting </w:delText>
        </w:r>
      </w:del>
      <w:r>
        <w:rPr>
          <w:rFonts w:ascii="Liberation Mono" w:hAnsi="Liberation Mono"/>
          <w:sz w:val="32"/>
          <w:szCs w:val="32"/>
        </w:rPr>
        <w:t>peasant and was able to exchange one of his gold coins for a shiny</w:t>
      </w:r>
      <w:ins w:id="62" w:author="Amanda  Reese" w:date="2014-04-20T17:08:00Z">
        <w:r w:rsidR="00A919E5">
          <w:rPr>
            <w:rFonts w:ascii="Liberation Mono" w:hAnsi="Liberation Mono"/>
            <w:sz w:val="32"/>
            <w:szCs w:val="32"/>
          </w:rPr>
          <w:t>,</w:t>
        </w:r>
      </w:ins>
      <w:r>
        <w:rPr>
          <w:rFonts w:ascii="Liberation Mono" w:hAnsi="Liberation Mono"/>
          <w:sz w:val="32"/>
          <w:szCs w:val="32"/>
        </w:rPr>
        <w:t xml:space="preserve"> new penny. Prince Cameron went home to his father's castle</w:t>
      </w:r>
      <w:del w:id="63" w:author="Amanda  Reese" w:date="2014-04-19T10:39:00Z">
        <w:r w:rsidDel="001D5864">
          <w:rPr>
            <w:rFonts w:ascii="Liberation Mono" w:hAnsi="Liberation Mono"/>
            <w:sz w:val="32"/>
            <w:szCs w:val="32"/>
          </w:rPr>
          <w:delText>,</w:delText>
        </w:r>
      </w:del>
      <w:r>
        <w:rPr>
          <w:rFonts w:ascii="Liberation Mono" w:hAnsi="Liberation Mono"/>
          <w:sz w:val="32"/>
          <w:szCs w:val="32"/>
        </w:rPr>
        <w:t xml:space="preserve"> and proceeded to do everything Johann and Elijah had done.</w:t>
      </w:r>
    </w:p>
    <w:p w:rsidR="006057EF" w:rsidRDefault="003E5FE1">
      <w:pPr>
        <w:spacing w:line="360" w:lineRule="auto"/>
      </w:pPr>
      <w:r>
        <w:rPr>
          <w:rFonts w:ascii="Liberation Mono" w:hAnsi="Liberation Mono"/>
          <w:sz w:val="32"/>
          <w:szCs w:val="32"/>
        </w:rPr>
        <w:tab/>
        <w:t xml:space="preserve">The next morning, he had a money tree. He plucked </w:t>
      </w:r>
      <w:del w:id="64" w:author="Amanda  Reese" w:date="2014-04-19T10:39:00Z">
        <w:r w:rsidDel="00575EBA">
          <w:rPr>
            <w:rFonts w:ascii="Liberation Mono" w:hAnsi="Liberation Mono"/>
            <w:sz w:val="32"/>
            <w:szCs w:val="32"/>
          </w:rPr>
          <w:delText>200</w:delText>
        </w:r>
      </w:del>
      <w:ins w:id="65" w:author="Amanda  Reese" w:date="2014-04-19T10:39:00Z">
        <w:r w:rsidR="00575EBA">
          <w:rPr>
            <w:rFonts w:ascii="Liberation Mono" w:hAnsi="Liberation Mono"/>
            <w:sz w:val="32"/>
            <w:szCs w:val="32"/>
          </w:rPr>
          <w:t>two thousand</w:t>
        </w:r>
      </w:ins>
      <w:del w:id="66" w:author="Amanda  Reese" w:date="2014-04-19T10:39:00Z">
        <w:r w:rsidDel="00575EBA">
          <w:rPr>
            <w:rFonts w:ascii="Liberation Mono" w:hAnsi="Liberation Mono"/>
            <w:sz w:val="32"/>
            <w:szCs w:val="32"/>
          </w:rPr>
          <w:delText>0</w:delText>
        </w:r>
      </w:del>
      <w:r>
        <w:rPr>
          <w:rFonts w:ascii="Liberation Mono" w:hAnsi="Liberation Mono"/>
          <w:sz w:val="32"/>
          <w:szCs w:val="32"/>
        </w:rPr>
        <w:t xml:space="preserve"> leaves from the tree, put them into </w:t>
      </w:r>
      <w:del w:id="67" w:author="Amanda  Reese" w:date="2014-04-19T10:39:00Z">
        <w:r w:rsidDel="001D5864">
          <w:rPr>
            <w:rFonts w:ascii="Liberation Mono" w:hAnsi="Liberation Mono"/>
            <w:sz w:val="32"/>
            <w:szCs w:val="32"/>
          </w:rPr>
          <w:delText xml:space="preserve"> </w:delText>
        </w:r>
      </w:del>
      <w:ins w:id="68" w:author="Amanda  Reese" w:date="2014-04-19T10:39:00Z">
        <w:r w:rsidR="00575EBA">
          <w:rPr>
            <w:rFonts w:ascii="Liberation Mono" w:hAnsi="Liberation Mono"/>
            <w:sz w:val="32"/>
            <w:szCs w:val="32"/>
          </w:rPr>
          <w:t xml:space="preserve">twenty </w:t>
        </w:r>
      </w:ins>
      <w:del w:id="69" w:author="Amanda  Reese" w:date="2014-04-19T10:39:00Z">
        <w:r w:rsidDel="00575EBA">
          <w:rPr>
            <w:rFonts w:ascii="Liberation Mono" w:hAnsi="Liberation Mono"/>
            <w:sz w:val="32"/>
            <w:szCs w:val="32"/>
          </w:rPr>
          <w:delText xml:space="preserve">20 </w:delText>
        </w:r>
      </w:del>
      <w:r>
        <w:rPr>
          <w:rFonts w:ascii="Liberation Mono" w:hAnsi="Liberation Mono"/>
          <w:sz w:val="32"/>
          <w:szCs w:val="32"/>
        </w:rPr>
        <w:t xml:space="preserve">bags, and hired </w:t>
      </w:r>
      <w:ins w:id="70" w:author="Amanda  Reese" w:date="2014-04-19T10:39:00Z">
        <w:r w:rsidR="00575EBA">
          <w:rPr>
            <w:rFonts w:ascii="Liberation Mono" w:hAnsi="Liberation Mono"/>
            <w:sz w:val="32"/>
            <w:szCs w:val="32"/>
          </w:rPr>
          <w:t>ten</w:t>
        </w:r>
      </w:ins>
      <w:del w:id="71" w:author="Amanda  Reese" w:date="2014-04-19T10:39:00Z">
        <w:r w:rsidDel="00575EBA">
          <w:rPr>
            <w:rFonts w:ascii="Liberation Mono" w:hAnsi="Liberation Mono"/>
            <w:sz w:val="32"/>
            <w:szCs w:val="32"/>
          </w:rPr>
          <w:delText>10</w:delText>
        </w:r>
      </w:del>
      <w:r>
        <w:rPr>
          <w:rFonts w:ascii="Liberation Mono" w:hAnsi="Liberation Mono"/>
          <w:sz w:val="32"/>
          <w:szCs w:val="32"/>
        </w:rPr>
        <w:t xml:space="preserve"> </w:t>
      </w:r>
      <w:commentRangeStart w:id="72"/>
      <w:r>
        <w:rPr>
          <w:rFonts w:ascii="Liberation Mono" w:hAnsi="Liberation Mono"/>
          <w:sz w:val="32"/>
          <w:szCs w:val="32"/>
        </w:rPr>
        <w:t xml:space="preserve">worthless </w:t>
      </w:r>
      <w:commentRangeEnd w:id="72"/>
      <w:r w:rsidR="005B7C89">
        <w:rPr>
          <w:rStyle w:val="CommentReference"/>
          <w:vanish/>
        </w:rPr>
        <w:commentReference w:id="72"/>
      </w:r>
      <w:r>
        <w:rPr>
          <w:rFonts w:ascii="Liberation Mono" w:hAnsi="Liberation Mono"/>
          <w:sz w:val="32"/>
          <w:szCs w:val="32"/>
        </w:rPr>
        <w:t>peasants to carry them. Later that evening, Prince Cameron met with his friends</w:t>
      </w:r>
      <w:ins w:id="73" w:author="Amanda  Reese" w:date="2014-04-19T10:39:00Z">
        <w:r w:rsidR="00575EBA">
          <w:rPr>
            <w:rFonts w:ascii="Liberation Mono" w:hAnsi="Liberation Mono"/>
            <w:sz w:val="32"/>
            <w:szCs w:val="32"/>
          </w:rPr>
          <w:t>,</w:t>
        </w:r>
      </w:ins>
      <w:r>
        <w:rPr>
          <w:rFonts w:ascii="Liberation Mono" w:hAnsi="Liberation Mono"/>
          <w:sz w:val="32"/>
          <w:szCs w:val="32"/>
        </w:rPr>
        <w:t xml:space="preserve"> and they entertained themselves late into the night by playing poker. He lost all his silver coins placing careless wagers, but his friends didn't mind, and neither did he. He knew that his tree was an excellent source of short-term financial growth</w:t>
      </w:r>
      <w:del w:id="74" w:author="Amanda  Reese" w:date="2014-04-19T10:40:00Z">
        <w:r w:rsidDel="00575EBA">
          <w:rPr>
            <w:rFonts w:ascii="Liberation Mono" w:hAnsi="Liberation Mono"/>
            <w:sz w:val="32"/>
            <w:szCs w:val="32"/>
          </w:rPr>
          <w:delText>,</w:delText>
        </w:r>
      </w:del>
      <w:r>
        <w:rPr>
          <w:rFonts w:ascii="Liberation Mono" w:hAnsi="Liberation Mono"/>
          <w:sz w:val="32"/>
          <w:szCs w:val="32"/>
        </w:rPr>
        <w:t xml:space="preserve"> and </w:t>
      </w:r>
      <w:ins w:id="75" w:author="Amanda  Reese" w:date="2014-04-19T10:40:00Z">
        <w:r w:rsidR="00575EBA">
          <w:rPr>
            <w:rFonts w:ascii="Liberation Mono" w:hAnsi="Liberation Mono"/>
            <w:sz w:val="32"/>
            <w:szCs w:val="32"/>
          </w:rPr>
          <w:t xml:space="preserve">that he </w:t>
        </w:r>
      </w:ins>
      <w:r>
        <w:rPr>
          <w:rFonts w:ascii="Liberation Mono" w:hAnsi="Liberation Mono"/>
          <w:sz w:val="32"/>
          <w:szCs w:val="32"/>
        </w:rPr>
        <w:t>would be able to regain his losses simply by pulling off more leaves.</w:t>
      </w:r>
    </w:p>
    <w:p w:rsidR="006057EF" w:rsidRDefault="003E5FE1">
      <w:pPr>
        <w:spacing w:line="360" w:lineRule="auto"/>
      </w:pPr>
      <w:r>
        <w:rPr>
          <w:rFonts w:ascii="Liberation Mono" w:hAnsi="Liberation Mono"/>
          <w:sz w:val="32"/>
          <w:szCs w:val="32"/>
        </w:rPr>
        <w:tab/>
        <w:t xml:space="preserve">The following day, the prince used the money from his tree to buy the castle being built in the </w:t>
      </w:r>
      <w:ins w:id="76" w:author="Amanda  Reese" w:date="2014-04-19T10:40:00Z">
        <w:r w:rsidR="00575EBA">
          <w:rPr>
            <w:rFonts w:ascii="Liberation Mono" w:hAnsi="Liberation Mono"/>
            <w:sz w:val="32"/>
            <w:szCs w:val="32"/>
          </w:rPr>
          <w:t>w</w:t>
        </w:r>
      </w:ins>
      <w:del w:id="77" w:author="Amanda  Reese" w:date="2014-04-19T10:40:00Z">
        <w:r w:rsidDel="00575EBA">
          <w:rPr>
            <w:rFonts w:ascii="Liberation Mono" w:hAnsi="Liberation Mono"/>
            <w:sz w:val="32"/>
            <w:szCs w:val="32"/>
          </w:rPr>
          <w:delText>W</w:delText>
        </w:r>
      </w:del>
      <w:r>
        <w:rPr>
          <w:rFonts w:ascii="Liberation Mono" w:hAnsi="Liberation Mono"/>
          <w:sz w:val="32"/>
          <w:szCs w:val="32"/>
        </w:rPr>
        <w:t>est. He hired more workers to expedite its construction. When it was completed, he hired many filthy peasants to keep it clean and work the land surrounding it. He hired many servants to clean his bedroom</w:t>
      </w:r>
      <w:ins w:id="78" w:author="Amanda  Reese" w:date="2014-04-19T10:40:00Z">
        <w:r w:rsidR="00575EBA">
          <w:rPr>
            <w:rFonts w:ascii="Liberation Mono" w:hAnsi="Liberation Mono"/>
            <w:sz w:val="32"/>
            <w:szCs w:val="32"/>
          </w:rPr>
          <w:t>—</w:t>
        </w:r>
      </w:ins>
      <w:del w:id="79" w:author="Amanda  Reese" w:date="2014-04-19T10:40:00Z">
        <w:r w:rsidDel="00575EBA">
          <w:rPr>
            <w:rFonts w:ascii="Liberation Mono" w:hAnsi="Liberation Mono"/>
            <w:sz w:val="32"/>
            <w:szCs w:val="32"/>
          </w:rPr>
          <w:delText>--</w:delText>
        </w:r>
      </w:del>
      <w:r>
        <w:rPr>
          <w:rFonts w:ascii="Liberation Mono" w:hAnsi="Liberation Mono"/>
          <w:sz w:val="32"/>
          <w:szCs w:val="32"/>
        </w:rPr>
        <w:t>all of whom were female</w:t>
      </w:r>
      <w:ins w:id="80" w:author="Amanda  Reese" w:date="2014-04-19T10:40:00Z">
        <w:r w:rsidR="00575EBA">
          <w:rPr>
            <w:rFonts w:ascii="Liberation Mono" w:hAnsi="Liberation Mono"/>
            <w:sz w:val="32"/>
            <w:szCs w:val="32"/>
          </w:rPr>
          <w:t>—</w:t>
        </w:r>
      </w:ins>
      <w:del w:id="81" w:author="Amanda  Reese" w:date="2014-04-19T10:40:00Z">
        <w:r w:rsidDel="00575EBA">
          <w:rPr>
            <w:rFonts w:ascii="Liberation Mono" w:hAnsi="Liberation Mono"/>
            <w:sz w:val="32"/>
            <w:szCs w:val="32"/>
          </w:rPr>
          <w:delText>--</w:delText>
        </w:r>
      </w:del>
      <w:r>
        <w:rPr>
          <w:rFonts w:ascii="Liberation Mono" w:hAnsi="Liberation Mono"/>
          <w:sz w:val="32"/>
          <w:szCs w:val="32"/>
        </w:rPr>
        <w:t>but always fired them the next morning</w:t>
      </w:r>
      <w:del w:id="82" w:author="Amanda  Reese" w:date="2014-04-19T10:41:00Z">
        <w:r w:rsidDel="00575EBA">
          <w:rPr>
            <w:rFonts w:ascii="Liberation Mono" w:hAnsi="Liberation Mono"/>
            <w:sz w:val="32"/>
            <w:szCs w:val="32"/>
          </w:rPr>
          <w:delText>,</w:delText>
        </w:r>
      </w:del>
      <w:r>
        <w:rPr>
          <w:rFonts w:ascii="Liberation Mono" w:hAnsi="Liberation Mono"/>
          <w:sz w:val="32"/>
          <w:szCs w:val="32"/>
        </w:rPr>
        <w:t xml:space="preserve"> before they even had a chance to eat breakfast.</w:t>
      </w:r>
    </w:p>
    <w:p w:rsidR="006057EF" w:rsidRDefault="003E5FE1">
      <w:pPr>
        <w:spacing w:line="360" w:lineRule="auto"/>
      </w:pPr>
      <w:r>
        <w:rPr>
          <w:rFonts w:ascii="Liberation Mono" w:hAnsi="Liberation Mono"/>
          <w:sz w:val="32"/>
          <w:szCs w:val="32"/>
        </w:rPr>
        <w:tab/>
        <w:t>While Prince Cameron was enjoying his seemingly endless supply of silver coins, Elijah had used his newfound wealth to expand his inventory. He realized his money tree would provide enough silver if he chose to retire, but he still enjoyed many aspects of his work</w:t>
      </w:r>
      <w:ins w:id="83" w:author="Amanda  Reese" w:date="2014-04-19T10:41:00Z">
        <w:r w:rsidR="00575EBA">
          <w:rPr>
            <w:rFonts w:ascii="Liberation Mono" w:hAnsi="Liberation Mono"/>
            <w:sz w:val="32"/>
            <w:szCs w:val="32"/>
          </w:rPr>
          <w:t xml:space="preserve"> and s</w:t>
        </w:r>
      </w:ins>
      <w:del w:id="84" w:author="Amanda  Reese" w:date="2014-04-19T10:41:00Z">
        <w:r w:rsidDel="00575EBA">
          <w:rPr>
            <w:rFonts w:ascii="Liberation Mono" w:hAnsi="Liberation Mono"/>
            <w:sz w:val="32"/>
            <w:szCs w:val="32"/>
          </w:rPr>
          <w:delText>, s</w:delText>
        </w:r>
      </w:del>
      <w:r>
        <w:rPr>
          <w:rFonts w:ascii="Liberation Mono" w:hAnsi="Liberation Mono"/>
          <w:sz w:val="32"/>
          <w:szCs w:val="32"/>
        </w:rPr>
        <w:t>o decided to continue peddling. He and Johann still met every</w:t>
      </w:r>
      <w:ins w:id="85" w:author="Amanda  Reese" w:date="2014-04-19T10:41:00Z">
        <w:r w:rsidR="00575EBA">
          <w:rPr>
            <w:rFonts w:ascii="Liberation Mono" w:hAnsi="Liberation Mono"/>
            <w:sz w:val="32"/>
            <w:szCs w:val="32"/>
          </w:rPr>
          <w:t xml:space="preserve"> </w:t>
        </w:r>
      </w:ins>
      <w:r>
        <w:rPr>
          <w:rFonts w:ascii="Liberation Mono" w:hAnsi="Liberation Mono"/>
          <w:sz w:val="32"/>
          <w:szCs w:val="32"/>
        </w:rPr>
        <w:t>day. Sometimes they</w:t>
      </w:r>
      <w:del w:id="86" w:author="Amanda  Reese" w:date="2014-04-19T10:41:00Z">
        <w:r w:rsidDel="00575EBA">
          <w:rPr>
            <w:rFonts w:ascii="Liberation Mono" w:hAnsi="Liberation Mono"/>
            <w:sz w:val="32"/>
            <w:szCs w:val="32"/>
          </w:rPr>
          <w:delText>'d</w:delText>
        </w:r>
      </w:del>
      <w:r>
        <w:rPr>
          <w:rFonts w:ascii="Liberation Mono" w:hAnsi="Liberation Mono"/>
          <w:sz w:val="32"/>
          <w:szCs w:val="32"/>
        </w:rPr>
        <w:t xml:space="preserve"> discuss</w:t>
      </w:r>
      <w:ins w:id="87" w:author="Amanda  Reese" w:date="2014-04-19T10:41:00Z">
        <w:r w:rsidR="00575EBA">
          <w:rPr>
            <w:rFonts w:ascii="Liberation Mono" w:hAnsi="Liberation Mono"/>
            <w:sz w:val="32"/>
            <w:szCs w:val="32"/>
          </w:rPr>
          <w:t>ed</w:t>
        </w:r>
      </w:ins>
      <w:r>
        <w:rPr>
          <w:rFonts w:ascii="Liberation Mono" w:hAnsi="Liberation Mono"/>
          <w:sz w:val="32"/>
          <w:szCs w:val="32"/>
        </w:rPr>
        <w:t xml:space="preserve"> religion. Both men feared the vengeful wrath of the gods and knew not to speak ill of them. </w:t>
      </w:r>
      <w:del w:id="88" w:author="Amanda  Reese" w:date="2014-04-19T10:41:00Z">
        <w:r w:rsidDel="00575EBA">
          <w:rPr>
            <w:rFonts w:ascii="Liberation Mono" w:hAnsi="Liberation Mono"/>
            <w:sz w:val="32"/>
            <w:szCs w:val="32"/>
          </w:rPr>
          <w:delText>Therefore, t</w:delText>
        </w:r>
      </w:del>
      <w:ins w:id="89" w:author="Amanda  Reese" w:date="2014-04-19T10:41:00Z">
        <w:r w:rsidR="00575EBA">
          <w:rPr>
            <w:rFonts w:ascii="Liberation Mono" w:hAnsi="Liberation Mono"/>
            <w:sz w:val="32"/>
            <w:szCs w:val="32"/>
          </w:rPr>
          <w:t>T</w:t>
        </w:r>
      </w:ins>
      <w:r>
        <w:rPr>
          <w:rFonts w:ascii="Liberation Mono" w:hAnsi="Liberation Mono"/>
          <w:sz w:val="32"/>
          <w:szCs w:val="32"/>
        </w:rPr>
        <w:t>hey generally kept those discussions short and only spoke of the beautiful and wondrous things the gods created.</w:t>
      </w:r>
    </w:p>
    <w:p w:rsidR="006057EF" w:rsidRDefault="003E5FE1">
      <w:pPr>
        <w:spacing w:line="360" w:lineRule="auto"/>
      </w:pPr>
      <w:r>
        <w:rPr>
          <w:rFonts w:ascii="Liberation Mono" w:hAnsi="Liberation Mono"/>
          <w:sz w:val="32"/>
          <w:szCs w:val="32"/>
        </w:rPr>
        <w:tab/>
        <w:t>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r>
      <w:r>
        <w:rPr>
          <w:rFonts w:ascii="Liberation Mono" w:hAnsi="Liberation Mono"/>
          <w:sz w:val="32"/>
          <w:szCs w:val="32"/>
        </w:rPr>
        <w:br/>
      </w:r>
      <w:r>
        <w:rPr>
          <w:rFonts w:ascii="Liberation Mono" w:hAnsi="Liberation Mono"/>
          <w:sz w:val="32"/>
          <w:szCs w:val="32"/>
        </w:rPr>
        <w:tab/>
        <w:t>“Funny you should mention the weather,” Elijah began</w:t>
      </w:r>
      <w:del w:id="90" w:author="Amanda  Reese" w:date="2014-04-19T10:42:00Z">
        <w:r w:rsidDel="00575EBA">
          <w:rPr>
            <w:rFonts w:ascii="Liberation Mono" w:hAnsi="Liberation Mono"/>
            <w:sz w:val="32"/>
            <w:szCs w:val="32"/>
          </w:rPr>
          <w:delText xml:space="preserve"> saying</w:delText>
        </w:r>
      </w:del>
      <w:r>
        <w:rPr>
          <w:rFonts w:ascii="Liberation Mono" w:hAnsi="Liberation Mono"/>
          <w:sz w:val="32"/>
          <w:szCs w:val="32"/>
        </w:rPr>
        <w:t>. “It seems like we've been longer than usual without rain.”</w:t>
      </w:r>
    </w:p>
    <w:p w:rsidR="006057EF" w:rsidRDefault="003E5FE1">
      <w:pPr>
        <w:spacing w:line="360" w:lineRule="auto"/>
      </w:pPr>
      <w:r>
        <w:rPr>
          <w:rFonts w:ascii="Liberation Mono" w:hAnsi="Liberation Mono"/>
          <w:sz w:val="32"/>
          <w:szCs w:val="32"/>
        </w:rPr>
        <w:tab/>
        <w:t xml:space="preserve">“Yes, I think you're right,” Johann replied. “I hope it's not a pattern that continues. Stephen gets very thirsty. Doctor Redmond said he needs to drink a lot of water, so I hope we aren't headed for a drought. If water can't be found, I </w:t>
      </w:r>
      <w:del w:id="91" w:author="Amanda  Reese" w:date="2014-04-19T10:42:00Z">
        <w:r w:rsidDel="00575EBA">
          <w:rPr>
            <w:rFonts w:ascii="Liberation Mono" w:hAnsi="Liberation Mono"/>
            <w:sz w:val="32"/>
            <w:szCs w:val="32"/>
          </w:rPr>
          <w:delText xml:space="preserve">wouldn't </w:delText>
        </w:r>
      </w:del>
      <w:ins w:id="92" w:author="Amanda  Reese" w:date="2014-04-19T10:42:00Z">
        <w:r w:rsidR="00575EBA">
          <w:rPr>
            <w:rFonts w:ascii="Liberation Mono" w:hAnsi="Liberation Mono"/>
            <w:sz w:val="32"/>
            <w:szCs w:val="32"/>
          </w:rPr>
          <w:t xml:space="preserve">won’t </w:t>
        </w:r>
      </w:ins>
      <w:r>
        <w:rPr>
          <w:rFonts w:ascii="Liberation Mono" w:hAnsi="Liberation Mono"/>
          <w:sz w:val="32"/>
          <w:szCs w:val="32"/>
        </w:rPr>
        <w:t>be able to buy any no matter how much silver my tree produces.”</w:t>
      </w:r>
    </w:p>
    <w:p w:rsidR="006057EF" w:rsidRDefault="003E5FE1">
      <w:pPr>
        <w:spacing w:line="360" w:lineRule="auto"/>
      </w:pPr>
      <w:r>
        <w:rPr>
          <w:rFonts w:ascii="Liberation Mono" w:hAnsi="Liberation Mono"/>
          <w:sz w:val="32"/>
          <w:szCs w:val="32"/>
        </w:rPr>
        <w:tab/>
        <w:t>“He's not doing any better?”</w:t>
      </w:r>
    </w:p>
    <w:p w:rsidR="006057EF" w:rsidRDefault="003E5FE1">
      <w:pPr>
        <w:spacing w:line="360" w:lineRule="auto"/>
      </w:pPr>
      <w:r>
        <w:rPr>
          <w:rFonts w:ascii="Liberation Mono" w:hAnsi="Liberation Mono"/>
          <w:sz w:val="32"/>
          <w:szCs w:val="32"/>
        </w:rPr>
        <w:tab/>
        <w:t>“He's stable, but there's been no significant improvement within the last two months. My wife and I look forward to him smiling again with healthy cheeks.”</w:t>
      </w:r>
    </w:p>
    <w:p w:rsidR="006057EF" w:rsidRDefault="003E5FE1">
      <w:pPr>
        <w:spacing w:line="360" w:lineRule="auto"/>
      </w:pPr>
      <w:r>
        <w:rPr>
          <w:rFonts w:ascii="Liberation Mono" w:hAnsi="Liberation Mono"/>
          <w:sz w:val="32"/>
          <w:szCs w:val="32"/>
        </w:rPr>
        <w:tab/>
        <w:t>“Tell him I said hi. I'll stop by to visit him tomorrow.”</w:t>
      </w:r>
    </w:p>
    <w:p w:rsidR="006057EF" w:rsidRDefault="003E5FE1">
      <w:pPr>
        <w:spacing w:line="360" w:lineRule="auto"/>
      </w:pPr>
      <w:r>
        <w:rPr>
          <w:rFonts w:ascii="Liberation Mono" w:hAnsi="Liberation Mono"/>
          <w:sz w:val="32"/>
          <w:szCs w:val="32"/>
        </w:rPr>
        <w:tab/>
        <w:t>“He'd like that. Stephen says you're his favorite peddler. All the toys I give him</w:t>
      </w:r>
      <w:ins w:id="93" w:author="Amanda  Reese" w:date="2014-04-19T10:43:00Z">
        <w:r w:rsidR="00575EBA">
          <w:rPr>
            <w:rFonts w:ascii="Liberation Mono" w:hAnsi="Liberation Mono"/>
            <w:sz w:val="32"/>
            <w:szCs w:val="32"/>
          </w:rPr>
          <w:t xml:space="preserve">, </w:t>
        </w:r>
      </w:ins>
      <w:del w:id="94" w:author="Amanda  Reese" w:date="2014-04-19T10:43:00Z">
        <w:r w:rsidDel="00575EBA">
          <w:rPr>
            <w:rFonts w:ascii="Liberation Mono" w:hAnsi="Liberation Mono"/>
            <w:sz w:val="32"/>
            <w:szCs w:val="32"/>
          </w:rPr>
          <w:delText>--</w:delText>
        </w:r>
      </w:del>
      <w:r>
        <w:rPr>
          <w:rFonts w:ascii="Liberation Mono" w:hAnsi="Liberation Mono"/>
          <w:sz w:val="32"/>
          <w:szCs w:val="32"/>
        </w:rPr>
        <w:t>the ones I buy from you</w:t>
      </w:r>
      <w:ins w:id="95" w:author="Amanda  Reese" w:date="2014-04-19T10:43:00Z">
        <w:r w:rsidR="00575EBA">
          <w:rPr>
            <w:rFonts w:ascii="Liberation Mono" w:hAnsi="Liberation Mono"/>
            <w:sz w:val="32"/>
            <w:szCs w:val="32"/>
          </w:rPr>
          <w:t xml:space="preserve">, </w:t>
        </w:r>
      </w:ins>
      <w:del w:id="96" w:author="Amanda  Reese" w:date="2014-04-19T10:43:00Z">
        <w:r w:rsidDel="00575EBA">
          <w:rPr>
            <w:rFonts w:ascii="Liberation Mono" w:hAnsi="Liberation Mono"/>
            <w:sz w:val="32"/>
            <w:szCs w:val="32"/>
          </w:rPr>
          <w:delText>--</w:delText>
        </w:r>
      </w:del>
      <w:r>
        <w:rPr>
          <w:rFonts w:ascii="Liberation Mono" w:hAnsi="Liberation Mono"/>
          <w:sz w:val="32"/>
          <w:szCs w:val="32"/>
        </w:rPr>
        <w:t>he keeps near his bed. They're his favorite.”</w:t>
      </w:r>
    </w:p>
    <w:p w:rsidR="006057EF" w:rsidRDefault="003E5FE1">
      <w:pPr>
        <w:spacing w:line="360" w:lineRule="auto"/>
      </w:pPr>
      <w:r>
        <w:rPr>
          <w:rFonts w:ascii="Liberation Mono" w:hAnsi="Liberation Mono"/>
          <w:sz w:val="32"/>
          <w:szCs w:val="32"/>
        </w:rPr>
        <w:tab/>
        <w:t>“That's nice.” Elijah smiled</w:t>
      </w:r>
      <w:del w:id="97" w:author="Amanda  Reese" w:date="2014-04-19T10:43:00Z">
        <w:r w:rsidDel="00575EBA">
          <w:rPr>
            <w:rFonts w:ascii="Liberation Mono" w:hAnsi="Liberation Mono"/>
            <w:sz w:val="32"/>
            <w:szCs w:val="32"/>
          </w:rPr>
          <w:delText>,</w:delText>
        </w:r>
      </w:del>
      <w:r>
        <w:rPr>
          <w:rFonts w:ascii="Liberation Mono" w:hAnsi="Liberation Mono"/>
          <w:sz w:val="32"/>
          <w:szCs w:val="32"/>
        </w:rPr>
        <w:t xml:space="preserve"> and then reached into his cart and grabbed a new toy</w:t>
      </w:r>
      <w:ins w:id="98" w:author="Amanda  Reese" w:date="2014-04-19T10:43:00Z">
        <w:r w:rsidR="00575EBA">
          <w:rPr>
            <w:rFonts w:ascii="Liberation Mono" w:hAnsi="Liberation Mono"/>
            <w:sz w:val="32"/>
            <w:szCs w:val="32"/>
          </w:rPr>
          <w:t>; it was</w:t>
        </w:r>
      </w:ins>
      <w:del w:id="99" w:author="Amanda  Reese" w:date="2014-04-19T10:43:00Z">
        <w:r w:rsidDel="00575EBA">
          <w:rPr>
            <w:rFonts w:ascii="Liberation Mono" w:hAnsi="Liberation Mono"/>
            <w:sz w:val="32"/>
            <w:szCs w:val="32"/>
          </w:rPr>
          <w:delText>;</w:delText>
        </w:r>
      </w:del>
      <w:r>
        <w:rPr>
          <w:rFonts w:ascii="Liberation Mono" w:hAnsi="Liberation Mono"/>
          <w:sz w:val="32"/>
          <w:szCs w:val="32"/>
        </w:rPr>
        <w:t xml:space="preserve"> a stick with a wooden wheel attached using a small pin. Elijah placed his finger on the edge of the wheel and spun it. “You give this to him. It's a present, free of charge.”</w:t>
      </w:r>
    </w:p>
    <w:p w:rsidR="006057EF" w:rsidRDefault="003E5FE1">
      <w:pPr>
        <w:spacing w:line="360" w:lineRule="auto"/>
      </w:pPr>
      <w:r>
        <w:rPr>
          <w:rFonts w:ascii="Liberation Mono" w:hAnsi="Liberation Mono"/>
          <w:sz w:val="32"/>
          <w:szCs w:val="32"/>
        </w:rPr>
        <w:tab/>
        <w:t>“Thank you, Elijah. It's very intricate</w:t>
      </w:r>
      <w:ins w:id="100" w:author="Amanda  Reese" w:date="2014-04-19T10:43:00Z">
        <w:r w:rsidR="00575EBA">
          <w:rPr>
            <w:rFonts w:ascii="Liberation Mono" w:hAnsi="Liberation Mono"/>
            <w:sz w:val="32"/>
            <w:szCs w:val="32"/>
          </w:rPr>
          <w:t>.</w:t>
        </w:r>
      </w:ins>
      <w:del w:id="101" w:author="Amanda  Reese" w:date="2014-04-19T10:43:00Z">
        <w:r w:rsidDel="00575EBA">
          <w:rPr>
            <w:rFonts w:ascii="Liberation Mono" w:hAnsi="Liberation Mono"/>
            <w:sz w:val="32"/>
            <w:szCs w:val="32"/>
          </w:rPr>
          <w:delText>;</w:delText>
        </w:r>
      </w:del>
      <w:r>
        <w:rPr>
          <w:rFonts w:ascii="Liberation Mono" w:hAnsi="Liberation Mono"/>
          <w:sz w:val="32"/>
          <w:szCs w:val="32"/>
        </w:rPr>
        <w:t xml:space="preserve"> </w:t>
      </w:r>
      <w:ins w:id="102" w:author="Amanda  Reese" w:date="2014-04-19T10:43:00Z">
        <w:r w:rsidR="00575EBA">
          <w:rPr>
            <w:rFonts w:ascii="Liberation Mono" w:hAnsi="Liberation Mono"/>
            <w:sz w:val="32"/>
            <w:szCs w:val="32"/>
          </w:rPr>
          <w:t>H</w:t>
        </w:r>
      </w:ins>
      <w:del w:id="103" w:author="Amanda  Reese" w:date="2014-04-19T10:43:00Z">
        <w:r w:rsidDel="00575EBA">
          <w:rPr>
            <w:rFonts w:ascii="Liberation Mono" w:hAnsi="Liberation Mono"/>
            <w:sz w:val="32"/>
            <w:szCs w:val="32"/>
          </w:rPr>
          <w:delText>h</w:delText>
        </w:r>
      </w:del>
      <w:r>
        <w:rPr>
          <w:rFonts w:ascii="Liberation Mono" w:hAnsi="Liberation Mono"/>
          <w:sz w:val="32"/>
          <w:szCs w:val="32"/>
        </w:rPr>
        <w:t>e likes these technological gadgets. I have to go now. I wish you a good evening and safe journey home.”</w:t>
      </w:r>
    </w:p>
    <w:p w:rsidR="006057EF" w:rsidRDefault="003E5FE1">
      <w:pPr>
        <w:spacing w:line="360" w:lineRule="auto"/>
      </w:pPr>
      <w:r>
        <w:rPr>
          <w:rFonts w:ascii="Liberation Mono" w:hAnsi="Liberation Mono"/>
          <w:sz w:val="32"/>
          <w:szCs w:val="32"/>
        </w:rPr>
        <w:tab/>
        <w:t>“To you as well, Johann.”</w:t>
      </w:r>
    </w:p>
    <w:p w:rsidR="006057EF" w:rsidRDefault="003E5FE1">
      <w:pPr>
        <w:spacing w:line="360" w:lineRule="auto"/>
      </w:pPr>
      <w:commentRangeStart w:id="104"/>
      <w:r>
        <w:rPr>
          <w:rFonts w:ascii="Liberation Mono" w:hAnsi="Liberation Mono"/>
          <w:sz w:val="32"/>
          <w:szCs w:val="32"/>
        </w:rPr>
        <w:tab/>
      </w:r>
      <w:del w:id="105" w:author="Amanda  Reese" w:date="2014-04-19T10:43:00Z">
        <w:r w:rsidDel="00575EBA">
          <w:rPr>
            <w:rFonts w:ascii="Liberation Mono" w:hAnsi="Liberation Mono"/>
            <w:sz w:val="32"/>
            <w:szCs w:val="32"/>
          </w:rPr>
          <w:delText xml:space="preserve">And </w:delText>
        </w:r>
      </w:del>
      <w:ins w:id="106" w:author="Amanda  Reese" w:date="2014-04-19T10:43:00Z">
        <w:r w:rsidR="00575EBA">
          <w:rPr>
            <w:rFonts w:ascii="Liberation Mono" w:hAnsi="Liberation Mono"/>
            <w:sz w:val="32"/>
            <w:szCs w:val="32"/>
          </w:rPr>
          <w:t>T</w:t>
        </w:r>
      </w:ins>
      <w:del w:id="107" w:author="Amanda  Reese" w:date="2014-04-19T10:43:00Z">
        <w:r w:rsidDel="00575EBA">
          <w:rPr>
            <w:rFonts w:ascii="Liberation Mono" w:hAnsi="Liberation Mono"/>
            <w:sz w:val="32"/>
            <w:szCs w:val="32"/>
          </w:rPr>
          <w:delText>t</w:delText>
        </w:r>
      </w:del>
      <w:r>
        <w:rPr>
          <w:rFonts w:ascii="Liberation Mono" w:hAnsi="Liberation Mono"/>
          <w:sz w:val="32"/>
          <w:szCs w:val="32"/>
        </w:rPr>
        <w:t>he two men each departed for their respective homes.</w:t>
      </w:r>
      <w:commentRangeEnd w:id="104"/>
      <w:r w:rsidR="00575EBA">
        <w:rPr>
          <w:rStyle w:val="CommentReference"/>
          <w:vanish/>
        </w:rPr>
        <w:commentReference w:id="104"/>
      </w:r>
    </w:p>
    <w:p w:rsidR="006057EF" w:rsidRDefault="003E5FE1">
      <w:pPr>
        <w:spacing w:line="360" w:lineRule="auto"/>
      </w:pPr>
      <w:r>
        <w:rPr>
          <w:rFonts w:ascii="Liberation Mono" w:hAnsi="Liberation Mono"/>
          <w:sz w:val="32"/>
          <w:szCs w:val="32"/>
        </w:rPr>
        <w:tab/>
        <w:t xml:space="preserve">As the two men feared, three weeks passed with very little rain. Although everyone was </w:t>
      </w:r>
      <w:del w:id="108" w:author="Amanda  Reese" w:date="2014-04-19T10:44:00Z">
        <w:r w:rsidDel="00575EBA">
          <w:rPr>
            <w:rFonts w:ascii="Liberation Mono" w:hAnsi="Liberation Mono"/>
            <w:sz w:val="32"/>
            <w:szCs w:val="32"/>
          </w:rPr>
          <w:delText>well-</w:delText>
        </w:r>
      </w:del>
      <w:r>
        <w:rPr>
          <w:rFonts w:ascii="Liberation Mono" w:hAnsi="Liberation Mono"/>
          <w:sz w:val="32"/>
          <w:szCs w:val="32"/>
        </w:rPr>
        <w:t>aware of the weather, the king decided to officially proclaim that a drought had come to the land. He decreed a policy of water conservation, which was enforced by employees of the kingdom's Department of Necessary Liquids.</w:t>
      </w:r>
    </w:p>
    <w:p w:rsidR="006057EF" w:rsidRDefault="003E5FE1">
      <w:pPr>
        <w:spacing w:line="360" w:lineRule="auto"/>
      </w:pPr>
      <w:r>
        <w:rPr>
          <w:rFonts w:ascii="Liberation Mono" w:hAnsi="Liberation Mono"/>
          <w:sz w:val="32"/>
          <w:szCs w:val="32"/>
        </w:rPr>
        <w:tab/>
        <w:t>Water was still scarce, however, and Stephen's sickness became worse. Johann bought all the water he could with silver coins from his money tree, but soon</w:t>
      </w:r>
      <w:del w:id="109" w:author="Amanda  Reese" w:date="2014-04-19T10:44:00Z">
        <w:r w:rsidDel="00575EBA">
          <w:rPr>
            <w:rFonts w:ascii="Liberation Mono" w:hAnsi="Liberation Mono"/>
            <w:sz w:val="32"/>
            <w:szCs w:val="32"/>
          </w:rPr>
          <w:delText>,</w:delText>
        </w:r>
      </w:del>
      <w:r>
        <w:rPr>
          <w:rFonts w:ascii="Liberation Mono" w:hAnsi="Liberation Mono"/>
          <w:sz w:val="32"/>
          <w:szCs w:val="32"/>
        </w:rPr>
        <w:t xml:space="preserve"> it became so precious that </w:t>
      </w:r>
      <w:ins w:id="110" w:author="Amanda  Reese" w:date="2014-04-19T10:44:00Z">
        <w:r w:rsidR="00575EBA">
          <w:rPr>
            <w:rFonts w:ascii="Liberation Mono" w:hAnsi="Liberation Mono"/>
            <w:sz w:val="32"/>
            <w:szCs w:val="32"/>
          </w:rPr>
          <w:t>one hundred</w:t>
        </w:r>
      </w:ins>
      <w:del w:id="111" w:author="Amanda  Reese" w:date="2014-04-19T10:44:00Z">
        <w:r w:rsidDel="00575EBA">
          <w:rPr>
            <w:rFonts w:ascii="Liberation Mono" w:hAnsi="Liberation Mono"/>
            <w:sz w:val="32"/>
            <w:szCs w:val="32"/>
          </w:rPr>
          <w:delText>100</w:delText>
        </w:r>
      </w:del>
      <w:r>
        <w:rPr>
          <w:rFonts w:ascii="Liberation Mono" w:hAnsi="Liberation Mono"/>
          <w:sz w:val="32"/>
          <w:szCs w:val="32"/>
        </w:rPr>
        <w:t xml:space="preserve"> silver coins couldn't purchase even an ounce. Eventually Stephen became so sick</w:t>
      </w:r>
      <w:ins w:id="112" w:author="Amanda  Reese" w:date="2014-04-19T10:44:00Z">
        <w:r w:rsidR="00575EBA">
          <w:rPr>
            <w:rFonts w:ascii="Liberation Mono" w:hAnsi="Liberation Mono"/>
            <w:sz w:val="32"/>
            <w:szCs w:val="32"/>
          </w:rPr>
          <w:t xml:space="preserve"> that</w:t>
        </w:r>
      </w:ins>
      <w:r>
        <w:rPr>
          <w:rFonts w:ascii="Liberation Mono" w:hAnsi="Liberation Mono"/>
          <w:sz w:val="32"/>
          <w:szCs w:val="32"/>
        </w:rPr>
        <w:t xml:space="preserve"> Doctor Redmond decided to dispatch eight messengers. They were sent to search the region far outside the kingdom's borders for physicians even more skilled than he. Johann gave 250 silver coins to each messenger. Fortunately, he had been burying coins in his backyard every day since his money tree first sprouted. Because of the scarcity of rain, it had withered and died (</w:t>
      </w:r>
      <w:commentRangeStart w:id="113"/>
      <w:r>
        <w:rPr>
          <w:rFonts w:ascii="Liberation Mono" w:hAnsi="Liberation Mono"/>
          <w:sz w:val="32"/>
          <w:szCs w:val="32"/>
        </w:rPr>
        <w:t xml:space="preserve">two weeks </w:t>
      </w:r>
      <w:r>
        <w:rPr>
          <w:rFonts w:ascii="Liberation Mono" w:hAnsi="Liberation Mono"/>
          <w:i/>
          <w:iCs/>
          <w:sz w:val="32"/>
          <w:szCs w:val="32"/>
        </w:rPr>
        <w:t>before</w:t>
      </w:r>
      <w:r>
        <w:rPr>
          <w:rFonts w:ascii="Liberation Mono" w:hAnsi="Liberation Mono"/>
          <w:sz w:val="32"/>
          <w:szCs w:val="32"/>
        </w:rPr>
        <w:t xml:space="preserve"> the king declared drought conditions)</w:t>
      </w:r>
      <w:commentRangeEnd w:id="113"/>
      <w:r w:rsidR="00575EBA">
        <w:rPr>
          <w:rStyle w:val="CommentReference"/>
          <w:vanish/>
        </w:rPr>
        <w:commentReference w:id="113"/>
      </w:r>
      <w:r>
        <w:rPr>
          <w:rFonts w:ascii="Liberation Mono" w:hAnsi="Liberation Mono"/>
          <w:sz w:val="32"/>
          <w:szCs w:val="32"/>
        </w:rPr>
        <w:t>. The money trees belonging to Prince Cameron and Elijah had also shrunk and turned to dust. However, every day while Johann's tree was alive, he had buried</w:t>
      </w:r>
      <w:ins w:id="114" w:author="Amanda  Reese" w:date="2014-04-19T10:46:00Z">
        <w:r w:rsidR="00575EBA">
          <w:rPr>
            <w:rFonts w:ascii="Liberation Mono" w:hAnsi="Liberation Mono"/>
            <w:sz w:val="32"/>
            <w:szCs w:val="32"/>
          </w:rPr>
          <w:t xml:space="preserve"> one hundred</w:t>
        </w:r>
      </w:ins>
      <w:del w:id="115" w:author="Amanda  Reese" w:date="2014-04-19T10:46:00Z">
        <w:r w:rsidDel="00575EBA">
          <w:rPr>
            <w:rFonts w:ascii="Liberation Mono" w:hAnsi="Liberation Mono"/>
            <w:sz w:val="32"/>
            <w:szCs w:val="32"/>
          </w:rPr>
          <w:delText xml:space="preserve"> 100</w:delText>
        </w:r>
      </w:del>
      <w:r>
        <w:rPr>
          <w:rFonts w:ascii="Liberation Mono" w:hAnsi="Liberation Mono"/>
          <w:sz w:val="32"/>
          <w:szCs w:val="32"/>
        </w:rPr>
        <w:t xml:space="preserve"> coins in his backyard, had his morning coffee, and left to work in the king's garden. Like </w:t>
      </w:r>
      <w:del w:id="116" w:author="Amanda  Reese" w:date="2014-04-19T10:46:00Z">
        <w:r w:rsidDel="00575EBA">
          <w:rPr>
            <w:rFonts w:ascii="Liberation Mono" w:hAnsi="Liberation Mono"/>
            <w:sz w:val="32"/>
            <w:szCs w:val="32"/>
          </w:rPr>
          <w:delText xml:space="preserve"> </w:delText>
        </w:r>
      </w:del>
      <w:r>
        <w:rPr>
          <w:rFonts w:ascii="Liberation Mono" w:hAnsi="Liberation Mono"/>
          <w:sz w:val="32"/>
          <w:szCs w:val="32"/>
        </w:rPr>
        <w:t xml:space="preserve">Elijah, Johann had continued working simply because he enjoyed it. </w:t>
      </w:r>
    </w:p>
    <w:p w:rsidR="006057EF" w:rsidRDefault="003E5FE1">
      <w:pPr>
        <w:spacing w:line="360" w:lineRule="auto"/>
      </w:pPr>
      <w:r>
        <w:rPr>
          <w:rFonts w:ascii="Liberation Mono" w:hAnsi="Liberation Mono"/>
          <w:sz w:val="32"/>
          <w:szCs w:val="32"/>
        </w:rPr>
        <w:tab/>
        <w:t>As Johann waited for the messengers to return, he, his wife, and their four other children sat near Stephen's bedside. Elijah visited almost every day, bringing a new toy for Stephen each time</w:t>
      </w:r>
      <w:ins w:id="117" w:author="Amanda  Reese" w:date="2014-04-19T10:46:00Z">
        <w:r w:rsidR="00575EBA">
          <w:rPr>
            <w:rFonts w:ascii="Liberation Mono" w:hAnsi="Liberation Mono"/>
            <w:sz w:val="32"/>
            <w:szCs w:val="32"/>
          </w:rPr>
          <w:t xml:space="preserve">, but </w:t>
        </w:r>
      </w:ins>
      <w:del w:id="118" w:author="Amanda  Reese" w:date="2014-04-19T10:46:00Z">
        <w:r w:rsidDel="00575EBA">
          <w:rPr>
            <w:rFonts w:ascii="Liberation Mono" w:hAnsi="Liberation Mono"/>
            <w:sz w:val="32"/>
            <w:szCs w:val="32"/>
          </w:rPr>
          <w:delText xml:space="preserve">. </w:delText>
        </w:r>
      </w:del>
      <w:r>
        <w:rPr>
          <w:rFonts w:ascii="Liberation Mono" w:hAnsi="Liberation Mono"/>
          <w:sz w:val="32"/>
          <w:szCs w:val="32"/>
        </w:rPr>
        <w:t>Stephen</w:t>
      </w:r>
      <w:del w:id="119" w:author="Amanda  Reese" w:date="2014-04-19T10:46:00Z">
        <w:r w:rsidDel="00575EBA">
          <w:rPr>
            <w:rFonts w:ascii="Liberation Mono" w:hAnsi="Liberation Mono"/>
            <w:sz w:val="32"/>
            <w:szCs w:val="32"/>
          </w:rPr>
          <w:delText>, however,</w:delText>
        </w:r>
      </w:del>
      <w:r>
        <w:rPr>
          <w:rFonts w:ascii="Liberation Mono" w:hAnsi="Liberation Mono"/>
          <w:sz w:val="32"/>
          <w:szCs w:val="32"/>
        </w:rPr>
        <w:t xml:space="preserve"> was too weak to play with them, and they piled up in a corner. Johann and his family prayed to all their gods, </w:t>
      </w:r>
      <w:del w:id="120" w:author="Amanda  Reese" w:date="2014-04-19T10:46:00Z">
        <w:r w:rsidDel="00575EBA">
          <w:rPr>
            <w:rFonts w:ascii="Liberation Mono" w:hAnsi="Liberation Mono"/>
            <w:sz w:val="32"/>
            <w:szCs w:val="32"/>
          </w:rPr>
          <w:delText xml:space="preserve">and </w:delText>
        </w:r>
      </w:del>
      <w:r>
        <w:rPr>
          <w:rFonts w:ascii="Liberation Mono" w:hAnsi="Liberation Mono"/>
          <w:sz w:val="32"/>
          <w:szCs w:val="32"/>
        </w:rPr>
        <w:t>even to the new one about whom they'd recently heard rumors</w:t>
      </w:r>
      <w:del w:id="121" w:author="Amanda  Reese" w:date="2014-04-19T10:46:00Z">
        <w:r w:rsidDel="00575EBA">
          <w:rPr>
            <w:rFonts w:ascii="Liberation Mono" w:hAnsi="Liberation Mono"/>
            <w:sz w:val="32"/>
            <w:szCs w:val="32"/>
          </w:rPr>
          <w:delText xml:space="preserve">; </w:delText>
        </w:r>
      </w:del>
      <w:ins w:id="122" w:author="Amanda  Reese" w:date="2014-04-19T10:46:00Z">
        <w:r w:rsidR="00575EBA">
          <w:rPr>
            <w:rFonts w:ascii="Liberation Mono" w:hAnsi="Liberation Mono"/>
            <w:sz w:val="32"/>
            <w:szCs w:val="32"/>
          </w:rPr>
          <w:t xml:space="preserve">: </w:t>
        </w:r>
      </w:ins>
      <w:r>
        <w:rPr>
          <w:rFonts w:ascii="Liberation Mono" w:hAnsi="Liberation Mono"/>
          <w:sz w:val="32"/>
          <w:szCs w:val="32"/>
        </w:rPr>
        <w:t>the one who had sent His Son to Earth to save mankind.</w:t>
      </w:r>
    </w:p>
    <w:p w:rsidR="00575EBA" w:rsidRDefault="003E5FE1">
      <w:pPr>
        <w:spacing w:line="360" w:lineRule="auto"/>
        <w:rPr>
          <w:ins w:id="123" w:author="Amanda  Reese" w:date="2014-04-19T10:47:00Z"/>
          <w:rFonts w:ascii="Liberation Mono" w:hAnsi="Liberation Mono"/>
          <w:sz w:val="32"/>
          <w:szCs w:val="32"/>
        </w:rPr>
      </w:pPr>
      <w:r>
        <w:rPr>
          <w:rFonts w:ascii="Liberation Mono" w:hAnsi="Liberation Mono"/>
          <w:sz w:val="32"/>
          <w:szCs w:val="32"/>
        </w:rPr>
        <w:tab/>
        <w:t xml:space="preserve"> Meanwhile, back at the prince's castle, the servants walked out after he ran out of money and couldn't pay them. </w:t>
      </w:r>
      <w:ins w:id="124" w:author="Amanda  Reese" w:date="2014-04-19T10:47:00Z">
        <w:r w:rsidR="00575EBA">
          <w:rPr>
            <w:rFonts w:ascii="Liberation Mono" w:hAnsi="Liberation Mono"/>
            <w:sz w:val="32"/>
            <w:szCs w:val="32"/>
          </w:rPr>
          <w:t>With t</w:t>
        </w:r>
      </w:ins>
      <w:del w:id="125" w:author="Amanda  Reese" w:date="2014-04-19T10:47:00Z">
        <w:r w:rsidDel="00575EBA">
          <w:rPr>
            <w:rFonts w:ascii="Liberation Mono" w:hAnsi="Liberation Mono"/>
            <w:sz w:val="32"/>
            <w:szCs w:val="32"/>
          </w:rPr>
          <w:delText>T</w:delText>
        </w:r>
      </w:del>
      <w:r>
        <w:rPr>
          <w:rFonts w:ascii="Liberation Mono" w:hAnsi="Liberation Mono"/>
          <w:sz w:val="32"/>
          <w:szCs w:val="32"/>
        </w:rPr>
        <w: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w:t>
      </w:r>
      <w:del w:id="126" w:author="Amanda  Reese" w:date="2014-04-19T10:47:00Z">
        <w:r w:rsidDel="00575EBA">
          <w:rPr>
            <w:rFonts w:ascii="Liberation Mono" w:hAnsi="Liberation Mono"/>
            <w:sz w:val="32"/>
            <w:szCs w:val="32"/>
          </w:rPr>
          <w:delText>,</w:delText>
        </w:r>
      </w:del>
      <w:r>
        <w:rPr>
          <w:rFonts w:ascii="Liberation Mono" w:hAnsi="Liberation Mono"/>
          <w:sz w:val="32"/>
          <w:szCs w:val="32"/>
        </w:rPr>
        <w:t xml:space="preserve"> discussing new security policies. His father was not nearly as forgiving as the queen. </w:t>
      </w:r>
      <w:r>
        <w:rPr>
          <w:rFonts w:ascii="Liberation Mono" w:hAnsi="Liberation Mono"/>
          <w:sz w:val="32"/>
          <w:szCs w:val="32"/>
        </w:rPr>
        <w:tab/>
      </w:r>
    </w:p>
    <w:p w:rsidR="006057EF" w:rsidRDefault="003E5FE1">
      <w:pPr>
        <w:numPr>
          <w:ins w:id="127" w:author="Amanda  Reese" w:date="2014-04-19T10:47:00Z"/>
        </w:numPr>
        <w:spacing w:line="360" w:lineRule="auto"/>
      </w:pPr>
      <w:r>
        <w:rPr>
          <w:rFonts w:ascii="Liberation Mono" w:hAnsi="Liberation Mono"/>
          <w:sz w:val="32"/>
          <w:szCs w:val="32"/>
        </w:rPr>
        <w:t>“When you stop relying on money trees as your sole source of income</w:t>
      </w:r>
      <w:del w:id="128" w:author="Amanda  Reese" w:date="2014-04-19T10:47:00Z">
        <w:r w:rsidDel="00575EBA">
          <w:rPr>
            <w:rFonts w:ascii="Liberation Mono" w:hAnsi="Liberation Mono"/>
            <w:sz w:val="32"/>
            <w:szCs w:val="32"/>
          </w:rPr>
          <w:delText>,</w:delText>
        </w:r>
      </w:del>
      <w:r>
        <w:rPr>
          <w:rFonts w:ascii="Liberation Mono" w:hAnsi="Liberation Mono"/>
          <w:sz w:val="32"/>
          <w:szCs w:val="32"/>
        </w:rPr>
        <w:t xml:space="preserve"> and quit gambling, you can have one of the royal bedrooms upstairs. Until then, you can sleep in the coat</w:t>
      </w:r>
      <w:del w:id="129" w:author="Amanda  Reese" w:date="2014-04-19T10:47:00Z">
        <w:r w:rsidDel="00575EBA">
          <w:rPr>
            <w:rFonts w:ascii="Liberation Mono" w:hAnsi="Liberation Mono"/>
            <w:sz w:val="32"/>
            <w:szCs w:val="32"/>
          </w:rPr>
          <w:delText xml:space="preserve"> </w:delText>
        </w:r>
      </w:del>
      <w:r>
        <w:rPr>
          <w:rFonts w:ascii="Liberation Mono" w:hAnsi="Liberation Mono"/>
          <w:sz w:val="32"/>
          <w:szCs w:val="32"/>
        </w:rPr>
        <w:t>room next to the bathroom downstairs. And another thing—</w:t>
      </w:r>
      <w:ins w:id="130" w:author="Amanda  Reese" w:date="2014-04-19T10:47:00Z">
        <w:r w:rsidR="00575EBA">
          <w:rPr>
            <w:rFonts w:ascii="Liberation Mono" w:hAnsi="Liberation Mono"/>
            <w:sz w:val="32"/>
            <w:szCs w:val="32"/>
          </w:rPr>
          <w:t>”</w:t>
        </w:r>
        <w:r w:rsidR="00575EBA" w:rsidDel="00575EBA">
          <w:rPr>
            <w:rFonts w:ascii="Liberation Mono" w:hAnsi="Liberation Mono"/>
            <w:sz w:val="32"/>
            <w:szCs w:val="32"/>
          </w:rPr>
          <w:t xml:space="preserve"> </w:t>
        </w:r>
      </w:ins>
      <w:del w:id="131" w:author="Amanda  Reese" w:date="2014-04-19T10:47:00Z">
        <w:r w:rsidDel="00575EBA">
          <w:rPr>
            <w:rFonts w:ascii="Liberation Mono" w:hAnsi="Liberation Mono"/>
            <w:sz w:val="32"/>
            <w:szCs w:val="32"/>
          </w:rPr>
          <w:delText>“</w:delText>
        </w:r>
      </w:del>
      <w:r>
        <w:rPr>
          <w:rFonts w:ascii="Liberation Mono" w:hAnsi="Liberation Mono"/>
          <w:sz w:val="32"/>
          <w:szCs w:val="32"/>
        </w:rPr>
        <w:t xml:space="preserve"> </w:t>
      </w:r>
      <w:ins w:id="132" w:author="Amanda  Reese" w:date="2014-04-19T10:48:00Z">
        <w:r w:rsidR="00575EBA">
          <w:rPr>
            <w:rFonts w:ascii="Liberation Mono" w:hAnsi="Liberation Mono"/>
            <w:sz w:val="32"/>
            <w:szCs w:val="32"/>
          </w:rPr>
          <w:t>T</w:t>
        </w:r>
      </w:ins>
      <w:del w:id="133" w:author="Amanda  Reese" w:date="2014-04-19T10:48:00Z">
        <w:r w:rsidDel="00575EBA">
          <w:rPr>
            <w:rFonts w:ascii="Liberation Mono" w:hAnsi="Liberation Mono"/>
            <w:sz w:val="32"/>
            <w:szCs w:val="32"/>
          </w:rPr>
          <w:delText>t</w:delText>
        </w:r>
      </w:del>
      <w:r>
        <w:rPr>
          <w:rFonts w:ascii="Liberation Mono" w:hAnsi="Liberation Mono"/>
          <w:sz w:val="32"/>
          <w:szCs w:val="32"/>
        </w:rPr>
        <w:t>he king stopped speaking when he suddenly spotted eight riders on horseback approach the east kingdom gate, each with a passenger accompanying him. “An attack? A scouting party?”</w:t>
      </w:r>
    </w:p>
    <w:p w:rsidR="006057EF" w:rsidRDefault="003E5FE1">
      <w:pPr>
        <w:spacing w:line="360" w:lineRule="auto"/>
      </w:pPr>
      <w:r>
        <w:rPr>
          <w:rFonts w:ascii="Liberation Mono" w:hAnsi="Liberation Mono"/>
          <w:sz w:val="32"/>
          <w:szCs w:val="32"/>
        </w:rPr>
        <w:tab/>
        <w:t xml:space="preserve">“No, my Lord,” answered the general. </w:t>
      </w:r>
      <w:ins w:id="134" w:author="Amanda  Reese" w:date="2014-04-19T10:48:00Z">
        <w:r w:rsidR="00575EBA">
          <w:rPr>
            <w:rFonts w:ascii="Liberation Mono" w:hAnsi="Liberation Mono"/>
            <w:sz w:val="32"/>
            <w:szCs w:val="32"/>
          </w:rPr>
          <w:t>“</w:t>
        </w:r>
      </w:ins>
      <w:r>
        <w:rPr>
          <w:rFonts w:ascii="Liberation Mono" w:hAnsi="Liberation Mono"/>
          <w:sz w:val="32"/>
          <w:szCs w:val="32"/>
        </w:rPr>
        <w:t>By the number, I judge them to be the messengers and physicians your gardener has hired.”</w:t>
      </w:r>
    </w:p>
    <w:p w:rsidR="006057EF" w:rsidRDefault="003E5FE1">
      <w:pPr>
        <w:spacing w:line="360" w:lineRule="auto"/>
      </w:pPr>
      <w:r>
        <w:rPr>
          <w:rFonts w:ascii="Liberation Mono" w:hAnsi="Liberation Mono"/>
          <w:sz w:val="32"/>
          <w:szCs w:val="32"/>
        </w:rPr>
        <w:tab/>
        <w:t>“Ah, yes,” the king replied calmly. “I do hope they can help poor Stephen. Johann has been such a loyal and dedicated servant</w:t>
      </w:r>
      <w:ins w:id="135" w:author="Amanda  Reese" w:date="2014-04-19T10:48:00Z">
        <w:r w:rsidR="00575EBA">
          <w:rPr>
            <w:rFonts w:ascii="Liberation Mono" w:hAnsi="Liberation Mono"/>
            <w:sz w:val="32"/>
            <w:szCs w:val="32"/>
          </w:rPr>
          <w:t>.</w:t>
        </w:r>
      </w:ins>
      <w:del w:id="136" w:author="Amanda  Reese" w:date="2014-04-19T10:48:00Z">
        <w:r w:rsidDel="00575EBA">
          <w:rPr>
            <w:rFonts w:ascii="Liberation Mono" w:hAnsi="Liberation Mono"/>
            <w:sz w:val="32"/>
            <w:szCs w:val="32"/>
          </w:rPr>
          <w:delText>;</w:delText>
        </w:r>
      </w:del>
      <w:r>
        <w:rPr>
          <w:rFonts w:ascii="Liberation Mono" w:hAnsi="Liberation Mono"/>
          <w:sz w:val="32"/>
          <w:szCs w:val="32"/>
        </w:rPr>
        <w:t xml:space="preserve">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w:t>
      </w:r>
      <w:del w:id="137" w:author="Amanda  Reese" w:date="2014-04-19T10:48:00Z">
        <w:r w:rsidDel="00575EBA">
          <w:rPr>
            <w:rFonts w:ascii="Liberation Mono" w:hAnsi="Liberation Mono"/>
            <w:sz w:val="32"/>
            <w:szCs w:val="32"/>
          </w:rPr>
          <w:delText>,</w:delText>
        </w:r>
      </w:del>
      <w:r>
        <w:rPr>
          <w:rFonts w:ascii="Liberation Mono" w:hAnsi="Liberation Mono"/>
          <w:sz w:val="32"/>
          <w:szCs w:val="32"/>
        </w:rPr>
        <w:t xml:space="preserve"> and a comfortable place to sleep for the night. If the physicians require anything to help treat Stephen, your lieutenants should notify me immediately.”</w:t>
      </w:r>
    </w:p>
    <w:p w:rsidR="006057EF" w:rsidRDefault="003E5FE1">
      <w:pPr>
        <w:spacing w:line="360" w:lineRule="auto"/>
      </w:pPr>
      <w:r>
        <w:rPr>
          <w:rFonts w:ascii="Liberation Mono" w:hAnsi="Liberation Mono"/>
          <w:sz w:val="32"/>
          <w:szCs w:val="32"/>
        </w:rPr>
        <w:tab/>
        <w:t xml:space="preserve">“Yes, </w:t>
      </w:r>
      <w:ins w:id="138" w:author="Amanda  Reese" w:date="2014-04-19T10:48:00Z">
        <w:r w:rsidR="00575EBA">
          <w:rPr>
            <w:rFonts w:ascii="Liberation Mono" w:hAnsi="Liberation Mono"/>
            <w:sz w:val="32"/>
            <w:szCs w:val="32"/>
          </w:rPr>
          <w:t>s</w:t>
        </w:r>
      </w:ins>
      <w:del w:id="139" w:author="Amanda  Reese" w:date="2014-04-19T10:48:00Z">
        <w:r w:rsidDel="00575EBA">
          <w:rPr>
            <w:rFonts w:ascii="Liberation Mono" w:hAnsi="Liberation Mono"/>
            <w:sz w:val="32"/>
            <w:szCs w:val="32"/>
          </w:rPr>
          <w:delText>S</w:delText>
        </w:r>
      </w:del>
      <w:r>
        <w:rPr>
          <w:rFonts w:ascii="Liberation Mono" w:hAnsi="Liberation Mono"/>
          <w:sz w:val="32"/>
          <w:szCs w:val="32"/>
        </w:rPr>
        <w:t>ir!” The general left to delegate the tasks and ensure the king's orders were fulfilled.</w:t>
      </w:r>
    </w:p>
    <w:p w:rsidR="006057EF" w:rsidRDefault="003E5FE1">
      <w:pPr>
        <w:spacing w:line="360" w:lineRule="auto"/>
      </w:pPr>
      <w:r>
        <w:rPr>
          <w:rFonts w:ascii="Liberation Mono" w:hAnsi="Liberation Mono"/>
          <w:sz w:val="32"/>
          <w:szCs w:val="32"/>
        </w:rPr>
        <w:tab/>
        <w:t>At that moment, the king heard something strike his crown. “What was that?” There was suddenly another strike</w:t>
      </w:r>
      <w:ins w:id="140" w:author="Amanda  Reese" w:date="2014-04-19T10:49:00Z">
        <w:r w:rsidR="00575EBA">
          <w:rPr>
            <w:rFonts w:ascii="Liberation Mono" w:hAnsi="Liberation Mono"/>
            <w:sz w:val="32"/>
            <w:szCs w:val="32"/>
          </w:rPr>
          <w:t>;</w:t>
        </w:r>
      </w:ins>
      <w:del w:id="141" w:author="Amanda  Reese" w:date="2014-04-19T10:49:00Z">
        <w:r w:rsidDel="00575EBA">
          <w:rPr>
            <w:rFonts w:ascii="Liberation Mono" w:hAnsi="Liberation Mono"/>
            <w:sz w:val="32"/>
            <w:szCs w:val="32"/>
          </w:rPr>
          <w:delText>,</w:delText>
        </w:r>
      </w:del>
      <w:r>
        <w:rPr>
          <w:rFonts w:ascii="Liberation Mono" w:hAnsi="Liberation Mono"/>
          <w:sz w:val="32"/>
          <w:szCs w:val="32"/>
        </w:rPr>
        <w:t xml:space="preserve"> </w:t>
      </w:r>
      <w:del w:id="142" w:author="Amanda  Reese" w:date="2014-04-19T10:49:00Z">
        <w:r w:rsidDel="00575EBA">
          <w:rPr>
            <w:rFonts w:ascii="Liberation Mono" w:hAnsi="Liberation Mono"/>
            <w:sz w:val="32"/>
            <w:szCs w:val="32"/>
          </w:rPr>
          <w:delText xml:space="preserve">but </w:delText>
        </w:r>
      </w:del>
      <w:r>
        <w:rPr>
          <w:rFonts w:ascii="Liberation Mono" w:hAnsi="Liberation Mono"/>
          <w:sz w:val="32"/>
          <w:szCs w:val="32"/>
        </w:rPr>
        <w:t>this time, on his nose. He touched it with a finger, and it felt moist. “Thank the creators, they have blessed us with rain!” Within a few minutes, enough rain had fallen to ensure that every square centimeter of dry land in the region would soon be amply saturated with water. “Bring out the water barrels,” the king ordered. “Save what you can</w:t>
      </w:r>
      <w:ins w:id="143" w:author="Amanda  Reese" w:date="2014-04-19T10:49:00Z">
        <w:r w:rsidR="00575EBA">
          <w:rPr>
            <w:rFonts w:ascii="Liberation Mono" w:hAnsi="Liberation Mono"/>
            <w:sz w:val="32"/>
            <w:szCs w:val="32"/>
          </w:rPr>
          <w:t>.</w:t>
        </w:r>
      </w:ins>
      <w:del w:id="144" w:author="Amanda  Reese" w:date="2014-04-19T10:49:00Z">
        <w:r w:rsidDel="00575EBA">
          <w:rPr>
            <w:rFonts w:ascii="Liberation Mono" w:hAnsi="Liberation Mono"/>
            <w:sz w:val="32"/>
            <w:szCs w:val="32"/>
          </w:rPr>
          <w:delText>;</w:delText>
        </w:r>
      </w:del>
      <w:r>
        <w:rPr>
          <w:rFonts w:ascii="Liberation Mono" w:hAnsi="Liberation Mono"/>
          <w:sz w:val="32"/>
          <w:szCs w:val="32"/>
        </w:rPr>
        <w:t xml:space="preserve"> </w:t>
      </w:r>
      <w:ins w:id="145" w:author="Amanda  Reese" w:date="2014-04-19T10:49:00Z">
        <w:r w:rsidR="00575EBA">
          <w:rPr>
            <w:rFonts w:ascii="Liberation Mono" w:hAnsi="Liberation Mono"/>
            <w:sz w:val="32"/>
            <w:szCs w:val="32"/>
          </w:rPr>
          <w:t>W</w:t>
        </w:r>
      </w:ins>
      <w:del w:id="146" w:author="Amanda  Reese" w:date="2014-04-19T10:49:00Z">
        <w:r w:rsidDel="00575EBA">
          <w:rPr>
            <w:rFonts w:ascii="Liberation Mono" w:hAnsi="Liberation Mono"/>
            <w:sz w:val="32"/>
            <w:szCs w:val="32"/>
          </w:rPr>
          <w:delText>w</w:delText>
        </w:r>
      </w:del>
      <w:r>
        <w:rPr>
          <w:rFonts w:ascii="Liberation Mono" w:hAnsi="Liberation Mono"/>
          <w:sz w:val="32"/>
          <w:szCs w:val="32"/>
        </w:rPr>
        <w:t xml:space="preserve">e don't know how long this rain will continue.” </w:t>
      </w:r>
    </w:p>
    <w:p w:rsidR="006057EF" w:rsidRDefault="003E5FE1">
      <w:pPr>
        <w:spacing w:line="360" w:lineRule="auto"/>
      </w:pPr>
      <w:r>
        <w:rPr>
          <w:rFonts w:ascii="Liberation Mono" w:hAnsi="Liberation Mono"/>
          <w:sz w:val="32"/>
          <w:szCs w:val="32"/>
        </w:rPr>
        <w:tab/>
        <w:t>To the delight of people everywhere, it rained continuously for three days and three nights. During that time, eight physicians met under a large green tent hastily erected by employees of the kingdom</w:t>
      </w:r>
      <w:ins w:id="147" w:author="Amanda  Reese" w:date="2014-04-19T10:49:00Z">
        <w:r w:rsidR="00575EBA">
          <w:rPr>
            <w:rFonts w:ascii="Liberation Mono" w:hAnsi="Liberation Mono"/>
            <w:sz w:val="32"/>
            <w:szCs w:val="32"/>
          </w:rPr>
          <w:t>’</w:t>
        </w:r>
      </w:ins>
      <w:r>
        <w:rPr>
          <w:rFonts w:ascii="Liberation Mono" w:hAnsi="Liberation Mono"/>
          <w:sz w:val="32"/>
          <w:szCs w:val="32"/>
        </w:rPr>
        <w:t>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rsidR="006057EF" w:rsidRDefault="003E5FE1">
      <w:pPr>
        <w:spacing w:line="360" w:lineRule="auto"/>
      </w:pPr>
      <w:r>
        <w:rPr>
          <w:rFonts w:ascii="Liberation Mono" w:hAnsi="Liberation Mono"/>
          <w:sz w:val="32"/>
          <w:szCs w:val="32"/>
        </w:rPr>
        <w:tab/>
        <w:t xml:space="preserve">Within two days, Stephen's health improved only a little. After five more days, however, Stephen was on his feet again, playing with Elijah's toys. Johann paid them all an extra </w:t>
      </w:r>
      <w:ins w:id="148" w:author="Amanda  Reese" w:date="2014-04-19T10:50:00Z">
        <w:r w:rsidR="003D132F">
          <w:rPr>
            <w:rFonts w:ascii="Liberation Mono" w:hAnsi="Liberation Mono"/>
            <w:sz w:val="32"/>
            <w:szCs w:val="32"/>
          </w:rPr>
          <w:t>five hundred</w:t>
        </w:r>
      </w:ins>
      <w:del w:id="149" w:author="Amanda  Reese" w:date="2014-04-19T10:50:00Z">
        <w:r w:rsidDel="003D132F">
          <w:rPr>
            <w:rFonts w:ascii="Liberation Mono" w:hAnsi="Liberation Mono"/>
            <w:sz w:val="32"/>
            <w:szCs w:val="32"/>
          </w:rPr>
          <w:delText>500</w:delText>
        </w:r>
      </w:del>
      <w:r>
        <w:rPr>
          <w:rFonts w:ascii="Liberation Mono" w:hAnsi="Liberation Mono"/>
          <w:sz w:val="32"/>
          <w:szCs w:val="32"/>
        </w:rPr>
        <w:t xml:space="preserve"> gold coins</w:t>
      </w:r>
      <w:ins w:id="150" w:author="Amanda  Reese" w:date="2014-04-19T10:50:00Z">
        <w:r w:rsidR="003D132F">
          <w:rPr>
            <w:rFonts w:ascii="Liberation Mono" w:hAnsi="Liberation Mono"/>
            <w:sz w:val="32"/>
            <w:szCs w:val="32"/>
          </w:rPr>
          <w:t>,</w:t>
        </w:r>
      </w:ins>
      <w:r>
        <w:rPr>
          <w:rFonts w:ascii="Liberation Mono" w:hAnsi="Liberation Mono"/>
          <w:sz w:val="32"/>
          <w:szCs w:val="32"/>
        </w:rPr>
        <w:t xml:space="preserve"> and they returned to their respective countries.</w:t>
      </w:r>
    </w:p>
    <w:p w:rsidR="006057EF" w:rsidRDefault="003E5FE1">
      <w:pPr>
        <w:spacing w:line="360" w:lineRule="auto"/>
      </w:pPr>
      <w:r>
        <w:rPr>
          <w:rFonts w:ascii="Liberation Mono" w:hAnsi="Liberation Mono"/>
          <w:sz w:val="32"/>
          <w:szCs w:val="32"/>
        </w:rPr>
        <w:tab/>
        <w:t>Two weeks later, Johann went into town to meet Elijah. His peddling cart was fully stocked with a variety of interesting items, but he had no extra silver coins. “I'm just glad I have a full inventory.”</w:t>
      </w:r>
    </w:p>
    <w:p w:rsidR="006057EF" w:rsidRDefault="003E5FE1">
      <w:pPr>
        <w:spacing w:line="360" w:lineRule="auto"/>
      </w:pPr>
      <w:r>
        <w:rPr>
          <w:rFonts w:ascii="Liberation Mono" w:hAnsi="Liberation Mono"/>
          <w:sz w:val="32"/>
          <w:szCs w:val="32"/>
        </w:rPr>
        <w:tab/>
        <w:t>“I heard Prince Cameron isn't doing very well. He's got some new disease that even those eight specialists can't cure.”</w:t>
      </w:r>
    </w:p>
    <w:p w:rsidR="006057EF" w:rsidRDefault="003E5FE1">
      <w:pPr>
        <w:spacing w:line="360" w:lineRule="auto"/>
      </w:pPr>
      <w:r>
        <w:rPr>
          <w:rFonts w:ascii="Liberation Mono" w:hAnsi="Liberation Mono"/>
          <w:sz w:val="32"/>
          <w:szCs w:val="32"/>
        </w:rPr>
        <w:tab/>
        <w:t>“I heard the same. Well, maybe praying will help.”</w:t>
      </w:r>
    </w:p>
    <w:p w:rsidR="006057EF" w:rsidRDefault="003E5FE1">
      <w:pPr>
        <w:spacing w:line="360" w:lineRule="auto"/>
      </w:pPr>
      <w:r>
        <w:rPr>
          <w:rFonts w:ascii="Liberation Mono" w:hAnsi="Liberation Mono"/>
          <w:sz w:val="32"/>
          <w:szCs w:val="32"/>
        </w:rPr>
        <w:tab/>
        <w:t>The two men talked for a while</w:t>
      </w:r>
      <w:ins w:id="151" w:author="Amanda  Reese" w:date="2014-04-19T10:50:00Z">
        <w:r w:rsidR="003D132F">
          <w:rPr>
            <w:rFonts w:ascii="Liberation Mono" w:hAnsi="Liberation Mono"/>
            <w:sz w:val="32"/>
            <w:szCs w:val="32"/>
          </w:rPr>
          <w:t>;</w:t>
        </w:r>
      </w:ins>
      <w:del w:id="152" w:author="Amanda  Reese" w:date="2014-04-19T10:50:00Z">
        <w:r w:rsidDel="003D132F">
          <w:rPr>
            <w:rFonts w:ascii="Liberation Mono" w:hAnsi="Liberation Mono"/>
            <w:sz w:val="32"/>
            <w:szCs w:val="32"/>
          </w:rPr>
          <w:delText>,</w:delText>
        </w:r>
      </w:del>
      <w:r>
        <w:rPr>
          <w:rFonts w:ascii="Liberation Mono" w:hAnsi="Liberation Mono"/>
          <w:sz w:val="32"/>
          <w:szCs w:val="32"/>
        </w:rPr>
        <w:t xml:space="preserve"> then Johann returned home. He opened the front door and saw Stephen at the kitchen table</w:t>
      </w:r>
      <w:del w:id="153" w:author="Amanda  Reese" w:date="2014-04-19T10:50:00Z">
        <w:r w:rsidDel="003D132F">
          <w:rPr>
            <w:rFonts w:ascii="Liberation Mono" w:hAnsi="Liberation Mono"/>
            <w:sz w:val="32"/>
            <w:szCs w:val="32"/>
          </w:rPr>
          <w:delText>,</w:delText>
        </w:r>
      </w:del>
      <w:r>
        <w:rPr>
          <w:rFonts w:ascii="Liberation Mono" w:hAnsi="Liberation Mono"/>
          <w:sz w:val="32"/>
          <w:szCs w:val="32"/>
        </w:rPr>
        <w:t xml:space="preserve"> eating a large meal. Stephen looked up</w:t>
      </w:r>
      <w:del w:id="154" w:author="Amanda  Reese" w:date="2014-04-19T10:50:00Z">
        <w:r w:rsidDel="003D132F">
          <w:rPr>
            <w:rFonts w:ascii="Liberation Mono" w:hAnsi="Liberation Mono"/>
            <w:sz w:val="32"/>
            <w:szCs w:val="32"/>
          </w:rPr>
          <w:delText>,</w:delText>
        </w:r>
      </w:del>
      <w:r>
        <w:rPr>
          <w:rFonts w:ascii="Liberation Mono" w:hAnsi="Liberation Mono"/>
          <w:sz w:val="32"/>
          <w:szCs w:val="32"/>
        </w:rPr>
        <w:t xml:space="preserve"> and smiled at his father. Johann walked to the backyard</w:t>
      </w:r>
      <w:del w:id="155" w:author="Amanda  Reese" w:date="2014-04-19T10:50:00Z">
        <w:r w:rsidDel="003D132F">
          <w:rPr>
            <w:rFonts w:ascii="Liberation Mono" w:hAnsi="Liberation Mono"/>
            <w:sz w:val="32"/>
            <w:szCs w:val="32"/>
          </w:rPr>
          <w:delText>,</w:delText>
        </w:r>
      </w:del>
      <w:r>
        <w:rPr>
          <w:rFonts w:ascii="Liberation Mono" w:hAnsi="Liberation Mono"/>
          <w:sz w:val="32"/>
          <w:szCs w:val="32"/>
        </w:rPr>
        <w:t xml:space="preserve"> and found the penny he had buried. He went back in and gave it to Stephen</w:t>
      </w:r>
      <w:del w:id="156" w:author="Amanda  Reese" w:date="2014-04-19T10:50:00Z">
        <w:r w:rsidDel="003D132F">
          <w:rPr>
            <w:rFonts w:ascii="Liberation Mono" w:hAnsi="Liberation Mono"/>
            <w:sz w:val="32"/>
            <w:szCs w:val="32"/>
          </w:rPr>
          <w:delText>,</w:delText>
        </w:r>
      </w:del>
      <w:r>
        <w:rPr>
          <w:rFonts w:ascii="Liberation Mono" w:hAnsi="Liberation Mono"/>
          <w:sz w:val="32"/>
          <w:szCs w:val="32"/>
        </w:rPr>
        <w:t xml:space="preserve"> and told him, “Now</w:t>
      </w:r>
      <w:ins w:id="157" w:author="Amanda  Reese" w:date="2014-04-19T10:50:00Z">
        <w:r w:rsidR="003D132F">
          <w:rPr>
            <w:rFonts w:ascii="Liberation Mono" w:hAnsi="Liberation Mono"/>
            <w:sz w:val="32"/>
            <w:szCs w:val="32"/>
          </w:rPr>
          <w:t>,</w:t>
        </w:r>
      </w:ins>
      <w:r>
        <w:rPr>
          <w:rFonts w:ascii="Liberation Mono" w:hAnsi="Liberation Mono"/>
          <w:sz w:val="32"/>
          <w:szCs w:val="32"/>
        </w:rPr>
        <w:t xml:space="preserve"> do not squander this penny. I don't have any silver coins left, so we may need that penny one day. We shouldn't need it for quite a while</w:t>
      </w:r>
      <w:ins w:id="158" w:author="Amanda  Reese" w:date="2014-04-19T10:51:00Z">
        <w:r w:rsidR="003D132F">
          <w:rPr>
            <w:rFonts w:ascii="Liberation Mono" w:hAnsi="Liberation Mono"/>
            <w:sz w:val="32"/>
            <w:szCs w:val="32"/>
          </w:rPr>
          <w:t>,</w:t>
        </w:r>
      </w:ins>
      <w:r>
        <w:rPr>
          <w:rFonts w:ascii="Liberation Mono" w:hAnsi="Liberation Mono"/>
          <w:sz w:val="32"/>
          <w:szCs w:val="32"/>
        </w:rPr>
        <w:t xml:space="preserve"> though</w:t>
      </w:r>
      <w:ins w:id="159" w:author="Amanda  Reese" w:date="2014-04-19T10:51:00Z">
        <w:r w:rsidR="003D132F">
          <w:rPr>
            <w:rFonts w:ascii="Liberation Mono" w:hAnsi="Liberation Mono"/>
            <w:sz w:val="32"/>
            <w:szCs w:val="32"/>
          </w:rPr>
          <w:t>.</w:t>
        </w:r>
      </w:ins>
      <w:del w:id="160" w:author="Amanda  Reese" w:date="2014-04-19T10:51:00Z">
        <w:r w:rsidDel="003D132F">
          <w:rPr>
            <w:rFonts w:ascii="Liberation Mono" w:hAnsi="Liberation Mono"/>
            <w:sz w:val="32"/>
            <w:szCs w:val="32"/>
          </w:rPr>
          <w:delText>;</w:delText>
        </w:r>
      </w:del>
      <w:r>
        <w:rPr>
          <w:rFonts w:ascii="Liberation Mono" w:hAnsi="Liberation Mono"/>
          <w:sz w:val="32"/>
          <w:szCs w:val="32"/>
        </w:rPr>
        <w:t xml:space="preserve"> </w:t>
      </w:r>
      <w:ins w:id="161" w:author="Amanda  Reese" w:date="2014-04-19T10:51:00Z">
        <w:r w:rsidR="003D132F">
          <w:rPr>
            <w:rFonts w:ascii="Liberation Mono" w:hAnsi="Liberation Mono"/>
            <w:sz w:val="32"/>
            <w:szCs w:val="32"/>
          </w:rPr>
          <w:t>T</w:t>
        </w:r>
      </w:ins>
      <w:del w:id="162" w:author="Amanda  Reese" w:date="2014-04-19T10:51:00Z">
        <w:r w:rsidDel="003D132F">
          <w:rPr>
            <w:rFonts w:ascii="Liberation Mono" w:hAnsi="Liberation Mono"/>
            <w:sz w:val="32"/>
            <w:szCs w:val="32"/>
          </w:rPr>
          <w:delText>t</w:delText>
        </w:r>
      </w:del>
      <w:r>
        <w:rPr>
          <w:rFonts w:ascii="Liberation Mono" w:hAnsi="Liberation Mono"/>
          <w:sz w:val="32"/>
          <w:szCs w:val="32"/>
        </w:rPr>
        <w:t>he king gave me a generous raise in pay.” He hugged Stephen</w:t>
      </w:r>
      <w:del w:id="163" w:author="Amanda  Reese" w:date="2014-04-19T10:51:00Z">
        <w:r w:rsidDel="003D132F">
          <w:rPr>
            <w:rFonts w:ascii="Liberation Mono" w:hAnsi="Liberation Mono"/>
            <w:sz w:val="32"/>
            <w:szCs w:val="32"/>
          </w:rPr>
          <w:delText>,</w:delText>
        </w:r>
      </w:del>
      <w:r>
        <w:rPr>
          <w:rFonts w:ascii="Liberation Mono" w:hAnsi="Liberation Mono"/>
          <w:sz w:val="32"/>
          <w:szCs w:val="32"/>
        </w:rPr>
        <w:t xml:space="preserve"> and then went to spend time with his wife. He walked in their bedroom and saw her knitting baby clothes. “Our youngest is five years old. Who are you knitting the baby clothes for, dear?” Instead of answering, she set down her knitting accessories and walked over to Johann. She looked him in the eyes</w:t>
      </w:r>
      <w:del w:id="164" w:author="Amanda  Reese" w:date="2014-04-19T10:51:00Z">
        <w:r w:rsidDel="003D132F">
          <w:rPr>
            <w:rFonts w:ascii="Liberation Mono" w:hAnsi="Liberation Mono"/>
            <w:sz w:val="32"/>
            <w:szCs w:val="32"/>
          </w:rPr>
          <w:delText>,</w:delText>
        </w:r>
      </w:del>
      <w:r>
        <w:rPr>
          <w:rFonts w:ascii="Liberation Mono" w:hAnsi="Liberation Mono"/>
          <w:sz w:val="32"/>
          <w:szCs w:val="32"/>
        </w:rPr>
        <w:t xml:space="preserve"> and gently placed his hand on her belly. They both smiled and then wrapped their arms lovingly around each other. They filled two glasses full of water, said a prayer requesting good health and financial stability for their family, and then went to bed.</w:t>
      </w:r>
    </w:p>
    <w:sectPr w:rsidR="006057EF" w:rsidSect="006057EF">
      <w:pgSz w:w="12240" w:h="15840"/>
      <w:pgMar w:top="1134" w:right="1134" w:bottom="1134" w:left="1134" w:header="0" w:footer="0" w:gutter="0"/>
      <w:formProt w:val="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manda  Reese" w:date="2014-04-19T10:11:00Z" w:initials="AR">
    <w:p w:rsidR="00A919E5" w:rsidRDefault="00A919E5">
      <w:pPr>
        <w:pStyle w:val="CommentText"/>
      </w:pPr>
      <w:r>
        <w:rPr>
          <w:rStyle w:val="CommentReference"/>
        </w:rPr>
        <w:annotationRef/>
      </w:r>
      <w:r>
        <w:t xml:space="preserve">You could also just say </w:t>
      </w:r>
      <w:r>
        <w:rPr>
          <w:rFonts w:hint="eastAsia"/>
        </w:rPr>
        <w:t>“</w:t>
      </w:r>
      <w:r>
        <w:t>partying</w:t>
      </w:r>
      <w:r>
        <w:rPr>
          <w:rFonts w:hint="eastAsia"/>
        </w:rPr>
        <w:t>”</w:t>
      </w:r>
      <w:r>
        <w:t xml:space="preserve"> to shorten this up and fit with the structure of </w:t>
      </w:r>
      <w:r>
        <w:rPr>
          <w:rFonts w:hint="eastAsia"/>
        </w:rPr>
        <w:t>“</w:t>
      </w:r>
      <w:r>
        <w:t>gambling and neglecting</w:t>
      </w:r>
      <w:r>
        <w:rPr>
          <w:rFonts w:hint="eastAsia"/>
        </w:rPr>
        <w:t>”</w:t>
      </w:r>
    </w:p>
  </w:comment>
  <w:comment w:id="2" w:author="Amanda  Reese" w:date="2014-04-19T10:10:00Z" w:initials="AR">
    <w:p w:rsidR="00A919E5" w:rsidRDefault="00A919E5">
      <w:pPr>
        <w:pStyle w:val="CommentText"/>
      </w:pPr>
      <w:r>
        <w:rPr>
          <w:rStyle w:val="CommentReference"/>
        </w:rPr>
        <w:annotationRef/>
      </w:r>
      <w:r>
        <w:t xml:space="preserve">Do you want to just say </w:t>
      </w:r>
      <w:r>
        <w:rPr>
          <w:rFonts w:hint="eastAsia"/>
        </w:rPr>
        <w:t>“</w:t>
      </w:r>
      <w:r>
        <w:t>ruler</w:t>
      </w:r>
      <w:r>
        <w:rPr>
          <w:rFonts w:hint="eastAsia"/>
        </w:rPr>
        <w:t>”</w:t>
      </w:r>
      <w:r>
        <w:t xml:space="preserve"> here? I realize a king is a dictator, but perhaps ruler is a better and more accessible term.</w:t>
      </w:r>
    </w:p>
  </w:comment>
  <w:comment w:id="5" w:author="Amanda  Reese" w:date="2014-04-19T10:16:00Z" w:initials="AR">
    <w:p w:rsidR="00A919E5" w:rsidRDefault="00A919E5">
      <w:pPr>
        <w:pStyle w:val="CommentText"/>
      </w:pPr>
      <w:r>
        <w:rPr>
          <w:rStyle w:val="CommentReference"/>
        </w:rPr>
        <w:annotationRef/>
      </w:r>
      <w:r>
        <w:t xml:space="preserve">Is there a specific reason we need to know that the items were reasonably priced? Always consider your use of adjectives and </w:t>
      </w:r>
      <w:r>
        <w:rPr>
          <w:rFonts w:hint="eastAsia"/>
        </w:rPr>
        <w:t xml:space="preserve">what their purpose is. Is this going to come up later? </w:t>
      </w:r>
      <w:r>
        <w:t>Maybe you just want readers to know that Elijah is honest and not trying to cheat people with his prices. Is that it? If that</w:t>
      </w:r>
      <w:r>
        <w:rPr>
          <w:rFonts w:hint="eastAsia"/>
        </w:rPr>
        <w:t>’</w:t>
      </w:r>
      <w:r>
        <w:t xml:space="preserve">s the case, you could just say </w:t>
      </w:r>
      <w:r>
        <w:rPr>
          <w:rFonts w:hint="eastAsia"/>
        </w:rPr>
        <w:t>“</w:t>
      </w:r>
      <w:r>
        <w:t>He was a pleasant and honest fellow</w:t>
      </w:r>
      <w:r>
        <w:rPr>
          <w:rFonts w:hint="eastAsia"/>
        </w:rPr>
        <w:t xml:space="preserve"> who</w:t>
      </w:r>
      <w:r>
        <w:rPr>
          <w:rFonts w:hint="eastAsia"/>
        </w:rPr>
        <w:t>”</w:t>
      </w:r>
      <w:r>
        <w:t xml:space="preserve"> etc. That would be my suggestion.</w:t>
      </w:r>
      <w:r>
        <w:rPr>
          <w:rFonts w:hint="eastAsia"/>
        </w:rPr>
        <w:t xml:space="preserve"> </w:t>
      </w:r>
    </w:p>
  </w:comment>
  <w:comment w:id="8" w:author="Amanda  Reese" w:date="2014-04-19T10:17:00Z" w:initials="AR">
    <w:p w:rsidR="00A919E5" w:rsidRDefault="00A919E5">
      <w:pPr>
        <w:pStyle w:val="CommentText"/>
      </w:pPr>
      <w:r>
        <w:rPr>
          <w:rStyle w:val="CommentReference"/>
        </w:rPr>
        <w:annotationRef/>
      </w:r>
      <w:r>
        <w:t>Since you have established both men as being friendly and interesting, this sentence really isn</w:t>
      </w:r>
      <w:r>
        <w:rPr>
          <w:rFonts w:hint="eastAsia"/>
        </w:rPr>
        <w:t>’</w:t>
      </w:r>
      <w:r>
        <w:t>t telling us anything we didn</w:t>
      </w:r>
      <w:r>
        <w:rPr>
          <w:rFonts w:hint="eastAsia"/>
        </w:rPr>
        <w:t>’</w:t>
      </w:r>
      <w:r>
        <w:t>t already know, and I suggest removing it.</w:t>
      </w:r>
    </w:p>
  </w:comment>
  <w:comment w:id="9" w:author="Amanda  Reese" w:date="2014-04-19T10:18:00Z" w:initials="AR">
    <w:p w:rsidR="00A919E5" w:rsidRPr="003D6BA2" w:rsidRDefault="00A919E5">
      <w:pPr>
        <w:pStyle w:val="CommentText"/>
      </w:pPr>
      <w:r>
        <w:rPr>
          <w:rStyle w:val="CommentReference"/>
        </w:rPr>
        <w:annotationRef/>
      </w:r>
      <w:r>
        <w:t xml:space="preserve">Again, here is an adverb that may not be </w:t>
      </w:r>
      <w:r>
        <w:rPr>
          <w:rFonts w:hint="eastAsia"/>
        </w:rPr>
        <w:t>necessary</w:t>
      </w:r>
      <w:r>
        <w:t>. We</w:t>
      </w:r>
      <w:r>
        <w:rPr>
          <w:rFonts w:hint="eastAsia"/>
        </w:rPr>
        <w:t>’</w:t>
      </w:r>
      <w:r>
        <w:t>re going to assume he</w:t>
      </w:r>
      <w:r>
        <w:rPr>
          <w:rFonts w:hint="eastAsia"/>
        </w:rPr>
        <w:t>’</w:t>
      </w:r>
      <w:r>
        <w:t xml:space="preserve">s walking casually unless told otherwise, so including this word here just clutters the sentence </w:t>
      </w:r>
      <w:r>
        <w:rPr>
          <w:i/>
        </w:rPr>
        <w:t xml:space="preserve">unless </w:t>
      </w:r>
      <w:r>
        <w:t>you have a specific reason for using it.</w:t>
      </w:r>
    </w:p>
  </w:comment>
  <w:comment w:id="10" w:author="Amanda  Reese" w:date="2014-04-19T10:23:00Z" w:initials="AR">
    <w:p w:rsidR="00A919E5" w:rsidRDefault="00A919E5">
      <w:pPr>
        <w:pStyle w:val="CommentText"/>
      </w:pPr>
      <w:r>
        <w:rPr>
          <w:rStyle w:val="CommentReference"/>
        </w:rPr>
        <w:annotationRef/>
      </w:r>
      <w:r>
        <w:t xml:space="preserve">Using both of these adjectives together is </w:t>
      </w:r>
      <w:r>
        <w:rPr>
          <w:rFonts w:hint="eastAsia"/>
        </w:rPr>
        <w:t>redundant</w:t>
      </w:r>
      <w:r>
        <w:t>. If a path is muddy, we</w:t>
      </w:r>
      <w:r>
        <w:rPr>
          <w:rFonts w:hint="eastAsia"/>
        </w:rPr>
        <w:t>’</w:t>
      </w:r>
      <w:r>
        <w:t>re going to assume it</w:t>
      </w:r>
      <w:r>
        <w:rPr>
          <w:rFonts w:hint="eastAsia"/>
        </w:rPr>
        <w:t>’</w:t>
      </w:r>
      <w:r>
        <w:t xml:space="preserve">s wet. I suggest only using </w:t>
      </w:r>
      <w:r>
        <w:rPr>
          <w:rFonts w:hint="eastAsia"/>
        </w:rPr>
        <w:t>“</w:t>
      </w:r>
      <w:r>
        <w:t>muddy</w:t>
      </w:r>
      <w:r>
        <w:rPr>
          <w:rFonts w:hint="eastAsia"/>
        </w:rPr>
        <w:t>”</w:t>
      </w:r>
      <w:r>
        <w:t xml:space="preserve"> and removing </w:t>
      </w:r>
      <w:r>
        <w:rPr>
          <w:rFonts w:hint="eastAsia"/>
        </w:rPr>
        <w:t>“</w:t>
      </w:r>
      <w:r>
        <w:t>wet.</w:t>
      </w:r>
      <w:r>
        <w:rPr>
          <w:rFonts w:hint="eastAsia"/>
        </w:rPr>
        <w:t>”</w:t>
      </w:r>
    </w:p>
  </w:comment>
  <w:comment w:id="11" w:author="Amanda  Reese" w:date="2014-04-19T10:24:00Z" w:initials="AR">
    <w:p w:rsidR="00A919E5" w:rsidRDefault="00A919E5">
      <w:pPr>
        <w:pStyle w:val="CommentText"/>
      </w:pPr>
      <w:r>
        <w:rPr>
          <w:rStyle w:val="CommentReference"/>
        </w:rPr>
        <w:annotationRef/>
      </w:r>
      <w:r>
        <w:t>I made a couple of phrasing suggestions in the following sentences. If you don</w:t>
      </w:r>
      <w:r>
        <w:rPr>
          <w:rFonts w:hint="eastAsia"/>
        </w:rPr>
        <w:t>’</w:t>
      </w:r>
      <w:r>
        <w:t>t like the way it reads, you can keep it how it was. This just read cleaner to me.</w:t>
      </w:r>
    </w:p>
  </w:comment>
  <w:comment w:id="27" w:author="Amanda  Reese" w:date="2014-04-19T10:26:00Z" w:initials="AR">
    <w:p w:rsidR="00A919E5" w:rsidRDefault="00A919E5">
      <w:pPr>
        <w:pStyle w:val="CommentText"/>
      </w:pPr>
      <w:r>
        <w:rPr>
          <w:rStyle w:val="CommentReference"/>
        </w:rPr>
        <w:annotationRef/>
      </w:r>
      <w:r>
        <w:t>Cardinal directions are lowercased.</w:t>
      </w:r>
    </w:p>
  </w:comment>
  <w:comment w:id="48" w:author="Amanda  Reese" w:date="2014-04-20T16:24:00Z" w:initials="AR">
    <w:p w:rsidR="00A919E5" w:rsidRDefault="00A919E5">
      <w:pPr>
        <w:pStyle w:val="CommentText"/>
      </w:pPr>
      <w:r>
        <w:rPr>
          <w:rStyle w:val="CommentReference"/>
        </w:rPr>
        <w:annotationRef/>
      </w:r>
      <w:r>
        <w:t>I</w:t>
      </w:r>
      <w:r>
        <w:rPr>
          <w:rFonts w:hint="eastAsia"/>
        </w:rPr>
        <w:t>’</w:t>
      </w:r>
      <w:r>
        <w:t>m glad you</w:t>
      </w:r>
      <w:r>
        <w:rPr>
          <w:rFonts w:hint="eastAsia"/>
        </w:rPr>
        <w:t>’</w:t>
      </w:r>
      <w:r>
        <w:t>re including dialogue here. Until this point, I was wondering if there was going to be any. I suggest including a bit more dialogue earlier in the story as well so your use is consistent throughout.</w:t>
      </w:r>
    </w:p>
  </w:comment>
  <w:comment w:id="59" w:author="Amanda  Reese" w:date="2014-04-20T17:08:00Z" w:initials="AR">
    <w:p w:rsidR="00A919E5" w:rsidRDefault="00A919E5">
      <w:pPr>
        <w:pStyle w:val="CommentText"/>
      </w:pPr>
      <w:r>
        <w:rPr>
          <w:rStyle w:val="CommentReference"/>
        </w:rPr>
        <w:annotationRef/>
      </w:r>
      <w:r>
        <w:t>I</w:t>
      </w:r>
      <w:r>
        <w:rPr>
          <w:rFonts w:hint="eastAsia"/>
        </w:rPr>
        <w:t>’</w:t>
      </w:r>
      <w:r>
        <w:t xml:space="preserve">m a little confused about how the prince is </w:t>
      </w:r>
      <w:r>
        <w:rPr>
          <w:rFonts w:hint="eastAsia"/>
        </w:rPr>
        <w:t>randomly</w:t>
      </w:r>
      <w:r>
        <w:t xml:space="preserve"> running into peddlers.  Perhaps you should say that the prince sought out Elijah as well, just like he approached Johann. Otherwise, I don</w:t>
      </w:r>
      <w:r>
        <w:rPr>
          <w:rFonts w:hint="eastAsia"/>
        </w:rPr>
        <w:t>’</w:t>
      </w:r>
      <w:r>
        <w:t>t know why he would be running into him anywhere.</w:t>
      </w:r>
    </w:p>
  </w:comment>
  <w:comment w:id="60" w:author="Amanda  Reese" w:date="2014-04-20T17:12:00Z" w:initials="AR">
    <w:p w:rsidR="005B7C89" w:rsidRDefault="005B7C89">
      <w:pPr>
        <w:pStyle w:val="CommentText"/>
      </w:pPr>
      <w:r>
        <w:rPr>
          <w:rStyle w:val="CommentReference"/>
        </w:rPr>
        <w:annotationRef/>
      </w:r>
      <w:r>
        <w:t>This is strange. What yo</w:t>
      </w:r>
      <w:r>
        <w:rPr>
          <w:rFonts w:hint="eastAsia"/>
        </w:rPr>
        <w:t>u</w:t>
      </w:r>
      <w:r>
        <w:rPr>
          <w:rFonts w:hint="eastAsia"/>
        </w:rPr>
        <w:t>’</w:t>
      </w:r>
      <w:r>
        <w:t>re doing here is inserting the prince</w:t>
      </w:r>
      <w:r>
        <w:rPr>
          <w:rFonts w:hint="eastAsia"/>
        </w:rPr>
        <w:t>’</w:t>
      </w:r>
      <w:r>
        <w:t>s feelings about the peasant into the narration, which is supposed to be neutral. I understand that it</w:t>
      </w:r>
      <w:r>
        <w:rPr>
          <w:rFonts w:hint="eastAsia"/>
        </w:rPr>
        <w:t>’</w:t>
      </w:r>
      <w:r>
        <w:t xml:space="preserve">s the prince who feels like this is a dirty peasant, but this is not how you include this in narration. One suggestion </w:t>
      </w:r>
      <w:r>
        <w:rPr>
          <w:rFonts w:hint="eastAsia"/>
        </w:rPr>
        <w:t>would</w:t>
      </w:r>
      <w:r>
        <w:t xml:space="preserve"> be to use dialogue. Show the prince saying to a servant, </w:t>
      </w:r>
      <w:r>
        <w:rPr>
          <w:rFonts w:hint="eastAsia"/>
        </w:rPr>
        <w:t>“</w:t>
      </w:r>
      <w:r>
        <w:t>Find a dirty peasant</w:t>
      </w:r>
      <w:r>
        <w:rPr>
          <w:rFonts w:hint="eastAsia"/>
        </w:rPr>
        <w:t>…”</w:t>
      </w:r>
      <w:r>
        <w:t xml:space="preserve"> etc. Or, revise the narration so it</w:t>
      </w:r>
      <w:r>
        <w:rPr>
          <w:rFonts w:hint="eastAsia"/>
        </w:rPr>
        <w:t>’</w:t>
      </w:r>
      <w:r>
        <w:t>s clear that these are the prince</w:t>
      </w:r>
      <w:r>
        <w:rPr>
          <w:rFonts w:hint="eastAsia"/>
        </w:rPr>
        <w:t>’</w:t>
      </w:r>
      <w:r>
        <w:t>s feelings.</w:t>
      </w:r>
    </w:p>
  </w:comment>
  <w:comment w:id="72" w:author="Amanda  Reese" w:date="2014-04-20T17:12:00Z" w:initials="AR">
    <w:p w:rsidR="005B7C89" w:rsidRDefault="005B7C89">
      <w:pPr>
        <w:pStyle w:val="CommentText"/>
      </w:pPr>
      <w:r>
        <w:rPr>
          <w:rStyle w:val="CommentReference"/>
        </w:rPr>
        <w:annotationRef/>
      </w:r>
      <w:r>
        <w:t>See comment above about inserting the prince</w:t>
      </w:r>
      <w:r>
        <w:rPr>
          <w:rFonts w:hint="eastAsia"/>
        </w:rPr>
        <w:t>’</w:t>
      </w:r>
      <w:r>
        <w:t xml:space="preserve">s </w:t>
      </w:r>
      <w:r>
        <w:rPr>
          <w:rFonts w:hint="eastAsia"/>
        </w:rPr>
        <w:t>feelings</w:t>
      </w:r>
      <w:r>
        <w:t xml:space="preserve"> into </w:t>
      </w:r>
      <w:r>
        <w:rPr>
          <w:rFonts w:hint="eastAsia"/>
        </w:rPr>
        <w:t>narration</w:t>
      </w:r>
      <w:r>
        <w:t>.</w:t>
      </w:r>
    </w:p>
  </w:comment>
  <w:comment w:id="104" w:author="Amanda  Reese" w:date="2014-04-19T10:44:00Z" w:initials="AR">
    <w:p w:rsidR="00A919E5" w:rsidRDefault="00A919E5">
      <w:pPr>
        <w:pStyle w:val="CommentText"/>
      </w:pPr>
      <w:r>
        <w:rPr>
          <w:rStyle w:val="CommentReference"/>
        </w:rPr>
        <w:annotationRef/>
      </w:r>
      <w:r>
        <w:t xml:space="preserve">Is this </w:t>
      </w:r>
      <w:r>
        <w:rPr>
          <w:rFonts w:hint="eastAsia"/>
        </w:rPr>
        <w:t>necessary</w:t>
      </w:r>
      <w:r>
        <w:t>? This seems obvious from the previous dialogue.</w:t>
      </w:r>
    </w:p>
  </w:comment>
  <w:comment w:id="113" w:author="Amanda  Reese" w:date="2014-04-20T16:22:00Z" w:initials="AR">
    <w:p w:rsidR="00A919E5" w:rsidRDefault="00A919E5">
      <w:pPr>
        <w:pStyle w:val="CommentText"/>
      </w:pPr>
      <w:r>
        <w:rPr>
          <w:rStyle w:val="CommentReference"/>
        </w:rPr>
        <w:annotationRef/>
      </w:r>
      <w:r>
        <w:t>This is something you asked me about in your email, and I agree with you that it</w:t>
      </w:r>
      <w:r>
        <w:rPr>
          <w:rFonts w:hint="eastAsia"/>
        </w:rPr>
        <w:t>’</w:t>
      </w:r>
      <w:r>
        <w:t xml:space="preserve">s strange. You noted that this was an attempt to be satirical, but you already said earlier that although everyone knew about the drought, the kind officially declared it, so this seems </w:t>
      </w:r>
      <w:r>
        <w:rPr>
          <w:rFonts w:hint="eastAsia"/>
        </w:rPr>
        <w:t>redundant</w:t>
      </w:r>
      <w:r>
        <w:t>. And it does sound a bit clumsy as well. You have to be careful with parenthetical asides. They don</w:t>
      </w:r>
      <w:r>
        <w:rPr>
          <w:rFonts w:hint="eastAsia"/>
        </w:rPr>
        <w:t>’</w:t>
      </w:r>
      <w:r>
        <w:t xml:space="preserve">t </w:t>
      </w:r>
      <w:r>
        <w:rPr>
          <w:rFonts w:hint="eastAsia"/>
        </w:rPr>
        <w:t>always</w:t>
      </w:r>
      <w:r>
        <w:t xml:space="preserve"> work the way you intend.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Droid Sans">
    <w:altName w:val="Cambria"/>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iberation Sans">
    <w:panose1 w:val="00000000000000000000"/>
    <w:charset w:val="4D"/>
    <w:family w:val="roman"/>
    <w:notTrueType/>
    <w:pitch w:val="default"/>
    <w:sig w:usb0="00000003" w:usb1="00000000" w:usb2="00000000" w:usb3="00000000" w:csb0="00000001" w:csb1="00000000"/>
  </w:font>
  <w:font w:name="Lucida Grande">
    <w:panose1 w:val="020B0A04020102020204"/>
    <w:charset w:val="00"/>
    <w:family w:val="auto"/>
    <w:pitch w:val="variable"/>
    <w:sig w:usb0="00000003" w:usb1="00000000" w:usb2="00000000" w:usb3="00000000" w:csb0="00000001" w:csb1="00000000"/>
  </w:font>
  <w:font w:name="Liberation Mono">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trackRevisions/>
  <w:doNotTrackMoves/>
  <w:defaultTabStop w:val="720"/>
  <w:characterSpacingControl w:val="doNotCompress"/>
  <w:compat>
    <w:useFELayout/>
  </w:compat>
  <w:rsids>
    <w:rsidRoot w:val="006057EF"/>
    <w:rsid w:val="000C7C2B"/>
    <w:rsid w:val="001026E9"/>
    <w:rsid w:val="0014744B"/>
    <w:rsid w:val="001D5864"/>
    <w:rsid w:val="003D132F"/>
    <w:rsid w:val="003D6BA2"/>
    <w:rsid w:val="003E5FE1"/>
    <w:rsid w:val="00575EBA"/>
    <w:rsid w:val="005B7C89"/>
    <w:rsid w:val="006057EF"/>
    <w:rsid w:val="008576EC"/>
    <w:rsid w:val="00A919E5"/>
    <w:rsid w:val="00B12DCB"/>
    <w:rsid w:val="00BA7727"/>
    <w:rsid w:val="00D3506F"/>
  </w:rsids>
  <m:mathPr>
    <m:mathFont m:val="Liberation 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57EF"/>
    <w:pPr>
      <w:widowControl w:val="0"/>
      <w:tabs>
        <w:tab w:val="left" w:pos="709"/>
      </w:tabs>
      <w:suppressAutoHyphens/>
    </w:pPr>
    <w:rPr>
      <w:rFonts w:ascii="Liberation Serif" w:eastAsia="Droid Sans" w:hAnsi="Liberation Serif" w:cs="FreeSans"/>
      <w:lang w:eastAsia="zh-CN"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
    <w:name w:val="Heading"/>
    <w:basedOn w:val="Normal"/>
    <w:next w:val="Textbody"/>
    <w:rsid w:val="006057EF"/>
    <w:pPr>
      <w:keepNext/>
      <w:spacing w:before="240" w:after="120"/>
    </w:pPr>
    <w:rPr>
      <w:rFonts w:ascii="Liberation Sans" w:hAnsi="Liberation Sans"/>
      <w:sz w:val="28"/>
      <w:szCs w:val="28"/>
    </w:rPr>
  </w:style>
  <w:style w:type="paragraph" w:customStyle="1" w:styleId="Textbody">
    <w:name w:val="Text body"/>
    <w:basedOn w:val="Normal"/>
    <w:rsid w:val="006057EF"/>
    <w:pPr>
      <w:spacing w:after="120"/>
    </w:pPr>
  </w:style>
  <w:style w:type="paragraph" w:styleId="List">
    <w:name w:val="List"/>
    <w:basedOn w:val="Textbody"/>
    <w:rsid w:val="006057EF"/>
  </w:style>
  <w:style w:type="paragraph" w:styleId="Caption">
    <w:name w:val="caption"/>
    <w:basedOn w:val="Normal"/>
    <w:rsid w:val="006057EF"/>
    <w:pPr>
      <w:suppressLineNumbers/>
      <w:spacing w:before="120" w:after="120"/>
    </w:pPr>
    <w:rPr>
      <w:i/>
      <w:iCs/>
    </w:rPr>
  </w:style>
  <w:style w:type="paragraph" w:customStyle="1" w:styleId="Index">
    <w:name w:val="Index"/>
    <w:basedOn w:val="Normal"/>
    <w:rsid w:val="006057EF"/>
    <w:pPr>
      <w:suppressLineNumbers/>
    </w:pPr>
  </w:style>
  <w:style w:type="paragraph" w:styleId="BalloonText">
    <w:name w:val="Balloon Text"/>
    <w:basedOn w:val="Normal"/>
    <w:link w:val="BalloonTextChar"/>
    <w:uiPriority w:val="99"/>
    <w:semiHidden/>
    <w:unhideWhenUsed/>
    <w:rsid w:val="001026E9"/>
    <w:rPr>
      <w:rFonts w:ascii="Lucida Grande" w:hAnsi="Lucida Grande"/>
      <w:sz w:val="18"/>
      <w:szCs w:val="18"/>
    </w:rPr>
  </w:style>
  <w:style w:type="character" w:customStyle="1" w:styleId="BalloonTextChar">
    <w:name w:val="Balloon Text Char"/>
    <w:basedOn w:val="DefaultParagraphFont"/>
    <w:link w:val="BalloonText"/>
    <w:uiPriority w:val="99"/>
    <w:semiHidden/>
    <w:rsid w:val="001026E9"/>
    <w:rPr>
      <w:rFonts w:ascii="Lucida Grande" w:eastAsia="Droid Sans" w:hAnsi="Lucida Grande" w:cs="FreeSans"/>
      <w:sz w:val="18"/>
      <w:szCs w:val="18"/>
      <w:lang w:eastAsia="zh-CN" w:bidi="hi-IN"/>
    </w:rPr>
  </w:style>
  <w:style w:type="character" w:styleId="CommentReference">
    <w:name w:val="annotation reference"/>
    <w:basedOn w:val="DefaultParagraphFont"/>
    <w:uiPriority w:val="99"/>
    <w:semiHidden/>
    <w:unhideWhenUsed/>
    <w:rsid w:val="001026E9"/>
    <w:rPr>
      <w:sz w:val="18"/>
      <w:szCs w:val="18"/>
    </w:rPr>
  </w:style>
  <w:style w:type="paragraph" w:styleId="CommentText">
    <w:name w:val="annotation text"/>
    <w:basedOn w:val="Normal"/>
    <w:link w:val="CommentTextChar"/>
    <w:uiPriority w:val="99"/>
    <w:semiHidden/>
    <w:unhideWhenUsed/>
    <w:rsid w:val="001026E9"/>
  </w:style>
  <w:style w:type="character" w:customStyle="1" w:styleId="CommentTextChar">
    <w:name w:val="Comment Text Char"/>
    <w:basedOn w:val="DefaultParagraphFont"/>
    <w:link w:val="CommentText"/>
    <w:uiPriority w:val="99"/>
    <w:semiHidden/>
    <w:rsid w:val="001026E9"/>
    <w:rPr>
      <w:rFonts w:ascii="Liberation Serif" w:eastAsia="Droid Sans" w:hAnsi="Liberation Serif" w:cs="FreeSans"/>
      <w:lang w:eastAsia="zh-CN" w:bidi="hi-IN"/>
    </w:rPr>
  </w:style>
  <w:style w:type="paragraph" w:styleId="CommentSubject">
    <w:name w:val="annotation subject"/>
    <w:basedOn w:val="CommentText"/>
    <w:next w:val="CommentText"/>
    <w:link w:val="CommentSubjectChar"/>
    <w:uiPriority w:val="99"/>
    <w:semiHidden/>
    <w:unhideWhenUsed/>
    <w:rsid w:val="001026E9"/>
    <w:rPr>
      <w:b/>
      <w:bCs/>
      <w:sz w:val="20"/>
      <w:szCs w:val="20"/>
    </w:rPr>
  </w:style>
  <w:style w:type="character" w:customStyle="1" w:styleId="CommentSubjectChar">
    <w:name w:val="Comment Subject Char"/>
    <w:basedOn w:val="CommentTextChar"/>
    <w:link w:val="CommentSubject"/>
    <w:uiPriority w:val="99"/>
    <w:semiHidden/>
    <w:rsid w:val="001026E9"/>
    <w:rPr>
      <w:b/>
      <w:bCs/>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2344</Words>
  <Characters>13366</Characters>
  <Application>Microsoft Macintosh Word</Application>
  <DocSecurity>0</DocSecurity>
  <Lines>111</Lines>
  <Paragraphs>26</Paragraphs>
  <ScaleCrop>false</ScaleCrop>
  <LinksUpToDate>false</LinksUpToDate>
  <CharactersWithSpaces>16414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dc:creator>
  <cp:lastModifiedBy>Amanda  Reese</cp:lastModifiedBy>
  <cp:revision>8</cp:revision>
  <dcterms:created xsi:type="dcterms:W3CDTF">2014-04-19T15:17:00Z</dcterms:created>
  <dcterms:modified xsi:type="dcterms:W3CDTF">2014-04-20T22:12:00Z</dcterms:modified>
</cp:coreProperties>
</file>