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31F9" w:rsidRDefault="00494FD9" w:rsidP="00BC28FD">
      <w:pPr>
        <w:jc w:val="center"/>
      </w:pPr>
      <w:r>
        <w:rPr>
          <w:rFonts w:ascii="Liberation Mono" w:hAnsi="Liberation Mono"/>
          <w:b/>
          <w:bCs/>
          <w:sz w:val="40"/>
          <w:szCs w:val="40"/>
        </w:rPr>
        <w:t>William</w:t>
      </w:r>
    </w:p>
    <w:p w:rsidR="001031F9" w:rsidRDefault="001031F9" w:rsidP="00BC28FD">
      <w:pPr>
        <w:jc w:val="center"/>
      </w:pPr>
    </w:p>
    <w:p w:rsidR="001031F9" w:rsidRDefault="001031F9" w:rsidP="00BC28FD"/>
    <w:p w:rsidR="001031F9" w:rsidRDefault="00494FD9" w:rsidP="00BC28FD">
      <w:r>
        <w:rPr>
          <w:rFonts w:ascii="Liberation Mono" w:hAnsi="Liberation Mono"/>
          <w:sz w:val="32"/>
          <w:szCs w:val="32"/>
        </w:rPr>
        <w:t xml:space="preserve">William lived in a small town a few miles from the city. In his youth, he had been an amateur boxer, but after two years, he joined the United States Navy, deciding it could offer better long-term benefits. When William had been in the Navy for </w:t>
      </w:r>
      <w:r>
        <w:rPr>
          <w:rFonts w:ascii="Liberation Mono" w:hAnsi="Liberation Mono"/>
          <w:sz w:val="32"/>
          <w:szCs w:val="32"/>
        </w:rPr>
        <w:t>about two years, a shipmate introduced him to a woman named Dorothy.</w:t>
      </w:r>
    </w:p>
    <w:p w:rsidR="001031F9" w:rsidRDefault="00494FD9" w:rsidP="00BC28FD">
      <w:r>
        <w:rPr>
          <w:rFonts w:ascii="Liberation Mono" w:hAnsi="Liberation Mono"/>
          <w:sz w:val="32"/>
          <w:szCs w:val="32"/>
        </w:rPr>
        <w:t xml:space="preserve">Six years later, William felt he'd seen enough of the world and wanted to </w:t>
      </w:r>
      <w:commentRangeStart w:id="0"/>
      <w:r w:rsidRPr="00F92EE5">
        <w:rPr>
          <w:rFonts w:ascii="Liberation Mono" w:hAnsi="Liberation Mono"/>
          <w:sz w:val="32"/>
          <w:szCs w:val="32"/>
        </w:rPr>
        <w:t>stay in one place</w:t>
      </w:r>
      <w:commentRangeEnd w:id="0"/>
      <w:r w:rsidR="00F92EE5">
        <w:rPr>
          <w:rStyle w:val="CommentReference"/>
          <w:rFonts w:cs="Mangal"/>
        </w:rPr>
        <w:commentReference w:id="0"/>
      </w:r>
      <w:ins w:id="1" w:author="Joel D Couenhoven" w:date="2014-07-05T13:19:00Z">
        <w:r w:rsidR="00F92EE5">
          <w:rPr>
            <w:rFonts w:ascii="Liberation Mono" w:hAnsi="Liberation Mono"/>
            <w:sz w:val="32"/>
            <w:szCs w:val="32"/>
          </w:rPr>
          <w:t xml:space="preserve">, so he </w:t>
        </w:r>
      </w:ins>
      <w:ins w:id="2" w:author="Joel D Couenhoven" w:date="2014-07-05T13:51:00Z">
        <w:r>
          <w:rPr>
            <w:rFonts w:ascii="Liberation Mono" w:hAnsi="Liberation Mono"/>
            <w:sz w:val="32"/>
            <w:szCs w:val="32"/>
          </w:rPr>
          <w:t xml:space="preserve">bought a house </w:t>
        </w:r>
        <w:bookmarkStart w:id="3" w:name="_GoBack"/>
        <w:bookmarkEnd w:id="3"/>
        <w:r>
          <w:rPr>
            <w:rFonts w:ascii="Liberation Mono" w:hAnsi="Liberation Mono"/>
            <w:sz w:val="32"/>
            <w:szCs w:val="32"/>
          </w:rPr>
          <w:t xml:space="preserve">outside </w:t>
        </w:r>
      </w:ins>
      <w:commentRangeStart w:id="4"/>
      <w:ins w:id="5" w:author="Joel D Couenhoven" w:date="2014-07-05T13:19:00Z">
        <w:r w:rsidR="00F92EE5">
          <w:rPr>
            <w:rFonts w:ascii="Liberation Mono" w:hAnsi="Liberation Mono"/>
            <w:sz w:val="32"/>
            <w:szCs w:val="32"/>
          </w:rPr>
          <w:t xml:space="preserve">the town </w:t>
        </w:r>
        <w:commentRangeEnd w:id="4"/>
        <w:r w:rsidR="00F92EE5">
          <w:rPr>
            <w:rStyle w:val="CommentReference"/>
            <w:rFonts w:cs="Mangal"/>
          </w:rPr>
          <w:commentReference w:id="4"/>
        </w:r>
        <w:r w:rsidR="00F92EE5">
          <w:rPr>
            <w:rFonts w:ascii="Liberation Mono" w:hAnsi="Liberation Mono"/>
            <w:sz w:val="32"/>
            <w:szCs w:val="32"/>
          </w:rPr>
          <w:t>in which Dorothy lived</w:t>
        </w:r>
      </w:ins>
      <w:r>
        <w:rPr>
          <w:rFonts w:ascii="Liberation Mono" w:hAnsi="Liberation Mono"/>
          <w:sz w:val="32"/>
          <w:szCs w:val="32"/>
        </w:rPr>
        <w:t xml:space="preserve">. </w:t>
      </w:r>
      <w:ins w:id="6" w:author="Joel D Couenhoven" w:date="2014-07-05T13:18:00Z">
        <w:r w:rsidR="00F92EE5">
          <w:rPr>
            <w:rFonts w:ascii="Liberation Mono" w:hAnsi="Liberation Mono"/>
            <w:sz w:val="32"/>
            <w:szCs w:val="32"/>
          </w:rPr>
          <w:t xml:space="preserve">One reason he wante to do this was to have a better opportunity to get to know </w:t>
        </w:r>
      </w:ins>
      <w:del w:id="7" w:author="Joel D Couenhoven" w:date="2014-07-05T13:18:00Z">
        <w:r w:rsidDel="00F92EE5">
          <w:rPr>
            <w:rFonts w:ascii="Liberation Mono" w:hAnsi="Liberation Mono"/>
            <w:sz w:val="32"/>
            <w:szCs w:val="32"/>
          </w:rPr>
          <w:delText xml:space="preserve">This also gave him and </w:delText>
        </w:r>
      </w:del>
      <w:r>
        <w:rPr>
          <w:rFonts w:ascii="Liberation Mono" w:hAnsi="Liberation Mono"/>
          <w:sz w:val="32"/>
          <w:szCs w:val="32"/>
        </w:rPr>
        <w:t>Dorothy</w:t>
      </w:r>
      <w:del w:id="8" w:author="Joel D Couenhoven" w:date="2014-07-05T13:18:00Z">
        <w:r w:rsidDel="00F92EE5">
          <w:rPr>
            <w:rFonts w:ascii="Liberation Mono" w:hAnsi="Liberation Mono"/>
            <w:sz w:val="32"/>
            <w:szCs w:val="32"/>
          </w:rPr>
          <w:delText xml:space="preserve"> a better opportunity to get to know each other,</w:delText>
        </w:r>
      </w:del>
      <w:r>
        <w:rPr>
          <w:rFonts w:ascii="Liberation Mono" w:hAnsi="Liberation Mono"/>
          <w:sz w:val="32"/>
          <w:szCs w:val="32"/>
        </w:rPr>
        <w:t xml:space="preserve"> and</w:t>
      </w:r>
      <w:ins w:id="9" w:author="Joel D Couenhoven" w:date="2014-07-05T13:18:00Z">
        <w:r w:rsidR="00F92EE5">
          <w:rPr>
            <w:rFonts w:ascii="Liberation Mono" w:hAnsi="Liberation Mono"/>
            <w:sz w:val="32"/>
            <w:szCs w:val="32"/>
          </w:rPr>
          <w:t>,</w:t>
        </w:r>
      </w:ins>
      <w:r>
        <w:rPr>
          <w:rFonts w:ascii="Liberation Mono" w:hAnsi="Liberation Mono"/>
          <w:sz w:val="32"/>
          <w:szCs w:val="32"/>
        </w:rPr>
        <w:t xml:space="preserve"> after a yea</w:t>
      </w:r>
      <w:r>
        <w:rPr>
          <w:rFonts w:ascii="Liberation Mono" w:hAnsi="Liberation Mono"/>
          <w:sz w:val="32"/>
          <w:szCs w:val="32"/>
        </w:rPr>
        <w:t xml:space="preserve">r, </w:t>
      </w:r>
      <w:ins w:id="10" w:author="Joel D Couenhoven" w:date="2014-07-05T13:15:00Z">
        <w:r w:rsidR="00F92EE5">
          <w:rPr>
            <w:rFonts w:ascii="Liberation Mono" w:hAnsi="Liberation Mono"/>
            <w:sz w:val="32"/>
            <w:szCs w:val="32"/>
          </w:rPr>
          <w:t xml:space="preserve">they got engaged and </w:t>
        </w:r>
      </w:ins>
      <w:del w:id="11" w:author="Joel D Couenhoven" w:date="2014-07-05T13:15:00Z">
        <w:r w:rsidDel="00F92EE5">
          <w:rPr>
            <w:rFonts w:ascii="Liberation Mono" w:hAnsi="Liberation Mono"/>
            <w:sz w:val="32"/>
            <w:szCs w:val="32"/>
          </w:rPr>
          <w:delText xml:space="preserve">he proposed and they </w:delText>
        </w:r>
      </w:del>
      <w:r>
        <w:rPr>
          <w:rFonts w:ascii="Liberation Mono" w:hAnsi="Liberation Mono"/>
          <w:sz w:val="32"/>
          <w:szCs w:val="32"/>
        </w:rPr>
        <w:t>were married.</w:t>
      </w:r>
    </w:p>
    <w:p w:rsidR="001031F9" w:rsidRDefault="00494FD9" w:rsidP="00BC28FD">
      <w:r>
        <w:rPr>
          <w:rFonts w:ascii="Liberation Mono" w:hAnsi="Liberation Mono"/>
          <w:sz w:val="32"/>
          <w:szCs w:val="32"/>
        </w:rPr>
        <w:t xml:space="preserve">During that year, he became employed as a supervisor for a company that manufactured gas-powered engines. His experience in the Navy, </w:t>
      </w:r>
      <w:del w:id="12" w:author="Joel D Couenhoven" w:date="2014-07-05T13:16:00Z">
        <w:r w:rsidDel="00F92EE5">
          <w:rPr>
            <w:rFonts w:ascii="Liberation Mono" w:hAnsi="Liberation Mono"/>
            <w:sz w:val="32"/>
            <w:szCs w:val="32"/>
          </w:rPr>
          <w:delText xml:space="preserve">coupled with </w:delText>
        </w:r>
      </w:del>
      <w:ins w:id="13" w:author="Joel D Couenhoven" w:date="2014-07-05T13:16:00Z">
        <w:r w:rsidR="00F92EE5">
          <w:rPr>
            <w:rFonts w:ascii="Liberation Mono" w:hAnsi="Liberation Mono"/>
            <w:sz w:val="32"/>
            <w:szCs w:val="32"/>
          </w:rPr>
          <w:t xml:space="preserve">and </w:t>
        </w:r>
      </w:ins>
      <w:r>
        <w:rPr>
          <w:rFonts w:ascii="Liberation Mono" w:hAnsi="Liberation Mono"/>
          <w:sz w:val="32"/>
          <w:szCs w:val="32"/>
        </w:rPr>
        <w:t xml:space="preserve">his honorable discharge, ensured that he was able to avoid starting at </w:t>
      </w:r>
      <w:r>
        <w:rPr>
          <w:rFonts w:ascii="Liberation Mono" w:hAnsi="Liberation Mono"/>
          <w:sz w:val="32"/>
          <w:szCs w:val="32"/>
        </w:rPr>
        <w:t>“the bottom</w:t>
      </w:r>
      <w:ins w:id="14" w:author="Joel D Couenhoven" w:date="2014-07-05T13:16:00Z">
        <w:r w:rsidR="00F92EE5">
          <w:rPr>
            <w:rFonts w:ascii="Liberation Mono" w:hAnsi="Liberation Mono"/>
            <w:sz w:val="32"/>
            <w:szCs w:val="32"/>
          </w:rPr>
          <w:t>.</w:t>
        </w:r>
      </w:ins>
      <w:r>
        <w:rPr>
          <w:rFonts w:ascii="Liberation Mono" w:hAnsi="Liberation Mono"/>
          <w:sz w:val="32"/>
          <w:szCs w:val="32"/>
        </w:rPr>
        <w:t>”</w:t>
      </w:r>
      <w:del w:id="15" w:author="Joel D Couenhoven" w:date="2014-07-05T13:16:00Z">
        <w:r w:rsidDel="00F92EE5">
          <w:rPr>
            <w:rFonts w:ascii="Liberation Mono" w:hAnsi="Liberation Mono"/>
            <w:sz w:val="32"/>
            <w:szCs w:val="32"/>
          </w:rPr>
          <w:delText>;</w:delText>
        </w:r>
      </w:del>
      <w:r>
        <w:rPr>
          <w:rFonts w:ascii="Liberation Mono" w:hAnsi="Liberation Mono"/>
          <w:sz w:val="32"/>
          <w:szCs w:val="32"/>
        </w:rPr>
        <w:t xml:space="preserve"> </w:t>
      </w:r>
      <w:ins w:id="16" w:author="Joel D Couenhoven" w:date="2014-07-05T13:16:00Z">
        <w:r w:rsidR="00F92EE5">
          <w:rPr>
            <w:rFonts w:ascii="Liberation Mono" w:hAnsi="Liberation Mono"/>
            <w:sz w:val="32"/>
            <w:szCs w:val="32"/>
          </w:rPr>
          <w:t xml:space="preserve"> O</w:t>
        </w:r>
      </w:ins>
      <w:del w:id="17" w:author="Joel D Couenhoven" w:date="2014-07-05T13:16:00Z">
        <w:r w:rsidDel="00F92EE5">
          <w:rPr>
            <w:rFonts w:ascii="Liberation Mono" w:hAnsi="Liberation Mono"/>
            <w:sz w:val="32"/>
            <w:szCs w:val="32"/>
          </w:rPr>
          <w:delText>o</w:delText>
        </w:r>
      </w:del>
      <w:r>
        <w:rPr>
          <w:rFonts w:ascii="Liberation Mono" w:hAnsi="Liberation Mono"/>
          <w:sz w:val="32"/>
          <w:szCs w:val="32"/>
        </w:rPr>
        <w:t xml:space="preserve">n the first day of work, he </w:t>
      </w:r>
      <w:ins w:id="18" w:author="Joel D Couenhoven" w:date="2014-07-05T13:17:00Z">
        <w:r w:rsidR="00F92EE5">
          <w:rPr>
            <w:rFonts w:ascii="Liberation Mono" w:hAnsi="Liberation Mono"/>
            <w:sz w:val="32"/>
            <w:szCs w:val="32"/>
          </w:rPr>
          <w:t xml:space="preserve">immediately </w:t>
        </w:r>
      </w:ins>
      <w:r>
        <w:rPr>
          <w:rFonts w:ascii="Liberation Mono" w:hAnsi="Liberation Mono"/>
          <w:sz w:val="32"/>
          <w:szCs w:val="32"/>
        </w:rPr>
        <w:t xml:space="preserve">began training </w:t>
      </w:r>
      <w:del w:id="19" w:author="Joel D Couenhoven" w:date="2014-07-05T13:17:00Z">
        <w:r w:rsidDel="00F92EE5">
          <w:rPr>
            <w:rFonts w:ascii="Liberation Mono" w:hAnsi="Liberation Mono"/>
            <w:sz w:val="32"/>
            <w:szCs w:val="32"/>
          </w:rPr>
          <w:delText xml:space="preserve">immediately </w:delText>
        </w:r>
      </w:del>
      <w:r>
        <w:rPr>
          <w:rFonts w:ascii="Liberation Mono" w:hAnsi="Liberation Mono"/>
          <w:sz w:val="32"/>
          <w:szCs w:val="32"/>
        </w:rPr>
        <w:t>for his position as supervisor. He learned quickly and soon became an excellent team leader. After eight years, he was promoted to assistant manager of the entire manufacturing facility.</w:t>
      </w:r>
    </w:p>
    <w:p w:rsidR="001031F9" w:rsidRDefault="00494FD9" w:rsidP="00BC28FD">
      <w:r>
        <w:rPr>
          <w:rFonts w:ascii="Liberation Mono" w:hAnsi="Liberation Mono"/>
          <w:sz w:val="32"/>
          <w:szCs w:val="32"/>
        </w:rPr>
        <w:t>William was over six feet tall, which meant that his co-workers always fought to have him on their team when they met after work for basketball. Several of William's female co-workers were drawn to his blue eyes, well-built physique, and good manners. The</w:t>
      </w:r>
      <w:r>
        <w:rPr>
          <w:rFonts w:ascii="Liberation Mono" w:hAnsi="Liberation Mono"/>
          <w:sz w:val="32"/>
          <w:szCs w:val="32"/>
        </w:rPr>
        <w:t xml:space="preserve">y often flirted with him, but William always clearly expressed that the only woman </w:t>
      </w:r>
      <w:commentRangeStart w:id="20"/>
      <w:r>
        <w:rPr>
          <w:rFonts w:ascii="Liberation Mono" w:hAnsi="Liberation Mono"/>
          <w:sz w:val="32"/>
          <w:szCs w:val="32"/>
        </w:rPr>
        <w:t xml:space="preserve">who would ever hold his </w:t>
      </w:r>
      <w:r>
        <w:rPr>
          <w:rFonts w:ascii="Liberation Mono" w:hAnsi="Liberation Mono"/>
          <w:sz w:val="32"/>
          <w:szCs w:val="32"/>
        </w:rPr>
        <w:lastRenderedPageBreak/>
        <w:t xml:space="preserve">interest </w:t>
      </w:r>
      <w:commentRangeEnd w:id="20"/>
      <w:r w:rsidR="00E64473">
        <w:rPr>
          <w:rStyle w:val="CommentReference"/>
          <w:rFonts w:cs="Mangal"/>
        </w:rPr>
        <w:commentReference w:id="20"/>
      </w:r>
      <w:r>
        <w:rPr>
          <w:rFonts w:ascii="Liberation Mono" w:hAnsi="Liberation Mono"/>
          <w:sz w:val="32"/>
          <w:szCs w:val="32"/>
        </w:rPr>
        <w:t>was Dorothy. He always added</w:t>
      </w:r>
      <w:r>
        <w:rPr>
          <w:rFonts w:ascii="Liberation Mono" w:hAnsi="Liberation Mono"/>
          <w:sz w:val="32"/>
          <w:szCs w:val="32"/>
        </w:rPr>
        <w:t>,</w:t>
      </w:r>
      <w:r>
        <w:rPr>
          <w:rFonts w:ascii="Liberation Mono" w:hAnsi="Liberation Mono"/>
          <w:sz w:val="32"/>
          <w:szCs w:val="32"/>
        </w:rPr>
        <w:t xml:space="preserve"> “</w:t>
      </w:r>
      <w:r>
        <w:rPr>
          <w:rFonts w:ascii="Liberation Mono" w:hAnsi="Liberation Mono"/>
          <w:sz w:val="32"/>
          <w:szCs w:val="32"/>
        </w:rPr>
        <w:t xml:space="preserve">And </w:t>
      </w:r>
      <w:r>
        <w:rPr>
          <w:rFonts w:ascii="Liberation Mono" w:hAnsi="Liberation Mono"/>
          <w:sz w:val="32"/>
          <w:szCs w:val="32"/>
        </w:rPr>
        <w:t>that's a fact that will never change.”</w:t>
      </w:r>
    </w:p>
    <w:p w:rsidR="001031F9" w:rsidRDefault="00494FD9" w:rsidP="00BC28FD">
      <w:r>
        <w:rPr>
          <w:rFonts w:ascii="Liberation Mono" w:hAnsi="Liberation Mono"/>
          <w:sz w:val="32"/>
          <w:szCs w:val="32"/>
        </w:rPr>
        <w:t xml:space="preserve">William retired </w:t>
      </w:r>
      <w:del w:id="21" w:author="Joel D Couenhoven" w:date="2014-07-05T13:21:00Z">
        <w:r w:rsidDel="00E64473">
          <w:rPr>
            <w:rFonts w:ascii="Liberation Mono" w:hAnsi="Liberation Mono"/>
            <w:sz w:val="32"/>
            <w:szCs w:val="32"/>
          </w:rPr>
          <w:delText xml:space="preserve">at the age of </w:delText>
        </w:r>
      </w:del>
      <w:ins w:id="22" w:author="Joel D Couenhoven" w:date="2014-07-05T13:21:00Z">
        <w:r w:rsidR="00E64473">
          <w:rPr>
            <w:rFonts w:ascii="Liberation Mono" w:hAnsi="Liberation Mono"/>
            <w:sz w:val="32"/>
            <w:szCs w:val="32"/>
          </w:rPr>
          <w:t xml:space="preserve">when he was </w:t>
        </w:r>
      </w:ins>
      <w:r>
        <w:rPr>
          <w:rFonts w:ascii="Liberation Mono" w:hAnsi="Liberation Mono"/>
          <w:sz w:val="32"/>
          <w:szCs w:val="32"/>
        </w:rPr>
        <w:t>sixty-eight. He spent the next ten y</w:t>
      </w:r>
      <w:r>
        <w:rPr>
          <w:rFonts w:ascii="Liberation Mono" w:hAnsi="Liberation Mono"/>
          <w:sz w:val="32"/>
          <w:szCs w:val="32"/>
        </w:rPr>
        <w:t>ears making sure Dorothy was happy, keeping up with repairs on their four-bedroom house, and graciously accepting his role as patriarch of the family</w:t>
      </w:r>
      <w:del w:id="23" w:author="Joel D Couenhoven" w:date="2014-07-05T13:22:00Z">
        <w:r w:rsidDel="00E64473">
          <w:rPr>
            <w:rFonts w:ascii="Liberation Mono" w:hAnsi="Liberation Mono"/>
            <w:sz w:val="32"/>
            <w:szCs w:val="32"/>
          </w:rPr>
          <w:delText xml:space="preserve">; </w:delText>
        </w:r>
      </w:del>
      <w:ins w:id="24" w:author="Joel D Couenhoven" w:date="2014-07-05T13:22:00Z">
        <w:r w:rsidR="00E64473">
          <w:rPr>
            <w:rFonts w:ascii="Liberation Mono" w:hAnsi="Liberation Mono"/>
            <w:sz w:val="32"/>
            <w:szCs w:val="32"/>
          </w:rPr>
          <w:t>,</w:t>
        </w:r>
        <w:r w:rsidR="00E64473">
          <w:rPr>
            <w:rFonts w:ascii="Liberation Mono" w:hAnsi="Liberation Mono"/>
            <w:sz w:val="32"/>
            <w:szCs w:val="32"/>
          </w:rPr>
          <w:t xml:space="preserve"> </w:t>
        </w:r>
      </w:ins>
      <w:r>
        <w:rPr>
          <w:rFonts w:ascii="Liberation Mono" w:hAnsi="Liberation Mono"/>
          <w:sz w:val="32"/>
          <w:szCs w:val="32"/>
        </w:rPr>
        <w:t xml:space="preserve">which by this time included </w:t>
      </w:r>
      <w:del w:id="25" w:author="Joel D Couenhoven" w:date="2014-07-05T13:22:00Z">
        <w:r w:rsidDel="00E64473">
          <w:rPr>
            <w:rFonts w:ascii="Liberation Mono" w:hAnsi="Liberation Mono"/>
            <w:sz w:val="32"/>
            <w:szCs w:val="32"/>
          </w:rPr>
          <w:delText xml:space="preserve">his </w:delText>
        </w:r>
      </w:del>
      <w:r>
        <w:rPr>
          <w:rFonts w:ascii="Liberation Mono" w:hAnsi="Liberation Mono"/>
          <w:sz w:val="32"/>
          <w:szCs w:val="32"/>
        </w:rPr>
        <w:t>two sons and two daughters, ten grandchildren, and various in-laws. In th</w:t>
      </w:r>
      <w:r>
        <w:rPr>
          <w:rFonts w:ascii="Liberation Mono" w:hAnsi="Liberation Mono"/>
          <w:sz w:val="32"/>
          <w:szCs w:val="32"/>
        </w:rPr>
        <w:t xml:space="preserve">e past, </w:t>
      </w:r>
      <w:del w:id="26" w:author="Joel D Couenhoven" w:date="2014-07-05T13:22:00Z">
        <w:r w:rsidDel="00FB7EEE">
          <w:rPr>
            <w:rFonts w:ascii="Liberation Mono" w:hAnsi="Liberation Mono"/>
            <w:sz w:val="32"/>
            <w:szCs w:val="32"/>
          </w:rPr>
          <w:delText xml:space="preserve">they </w:delText>
        </w:r>
      </w:del>
      <w:ins w:id="27" w:author="Joel D Couenhoven" w:date="2014-07-05T13:22:00Z">
        <w:r w:rsidR="00FB7EEE">
          <w:rPr>
            <w:rFonts w:ascii="Liberation Mono" w:hAnsi="Liberation Mono"/>
            <w:sz w:val="32"/>
            <w:szCs w:val="32"/>
          </w:rPr>
          <w:t xml:space="preserve">his family </w:t>
        </w:r>
      </w:ins>
      <w:r>
        <w:rPr>
          <w:rFonts w:ascii="Liberation Mono" w:hAnsi="Liberation Mono"/>
          <w:sz w:val="32"/>
          <w:szCs w:val="32"/>
        </w:rPr>
        <w:t xml:space="preserve">often came to visit William and Dorothy, </w:t>
      </w:r>
      <w:del w:id="28" w:author="Joel D Couenhoven" w:date="2014-07-05T13:23:00Z">
        <w:r w:rsidDel="00FB7EEE">
          <w:rPr>
            <w:rFonts w:ascii="Liberation Mono" w:hAnsi="Liberation Mono"/>
            <w:sz w:val="32"/>
            <w:szCs w:val="32"/>
          </w:rPr>
          <w:delText xml:space="preserve"> </w:delText>
        </w:r>
      </w:del>
      <w:r>
        <w:rPr>
          <w:rFonts w:ascii="Liberation Mono" w:hAnsi="Liberation Mono"/>
          <w:sz w:val="32"/>
          <w:szCs w:val="32"/>
        </w:rPr>
        <w:t xml:space="preserve">but over time they became busier with their own </w:t>
      </w:r>
      <w:del w:id="29" w:author="Joel D Couenhoven" w:date="2014-07-05T13:22:00Z">
        <w:r w:rsidDel="00FB7EEE">
          <w:rPr>
            <w:rFonts w:ascii="Liberation Mono" w:hAnsi="Liberation Mono"/>
            <w:sz w:val="32"/>
            <w:szCs w:val="32"/>
          </w:rPr>
          <w:delText xml:space="preserve">family </w:delText>
        </w:r>
      </w:del>
      <w:ins w:id="30" w:author="Joel D Couenhoven" w:date="2014-07-05T13:22:00Z">
        <w:r w:rsidR="00FB7EEE">
          <w:rPr>
            <w:rFonts w:ascii="Liberation Mono" w:hAnsi="Liberation Mono"/>
            <w:sz w:val="32"/>
            <w:szCs w:val="32"/>
          </w:rPr>
          <w:t>famil</w:t>
        </w:r>
        <w:r w:rsidR="00FB7EEE">
          <w:rPr>
            <w:rFonts w:ascii="Liberation Mono" w:hAnsi="Liberation Mono"/>
            <w:sz w:val="32"/>
            <w:szCs w:val="32"/>
          </w:rPr>
          <w:t>ies</w:t>
        </w:r>
        <w:r w:rsidR="00FB7EEE">
          <w:rPr>
            <w:rFonts w:ascii="Liberation Mono" w:hAnsi="Liberation Mono"/>
            <w:sz w:val="32"/>
            <w:szCs w:val="32"/>
          </w:rPr>
          <w:t xml:space="preserve"> </w:t>
        </w:r>
      </w:ins>
      <w:r>
        <w:rPr>
          <w:rFonts w:ascii="Liberation Mono" w:hAnsi="Liberation Mono"/>
          <w:sz w:val="32"/>
          <w:szCs w:val="32"/>
        </w:rPr>
        <w:t>and careers, and visits became a rare, albeit happy, event.</w:t>
      </w:r>
    </w:p>
    <w:p w:rsidR="001031F9" w:rsidRDefault="00494FD9" w:rsidP="00BC28FD">
      <w:r>
        <w:rPr>
          <w:rFonts w:ascii="Liberation Mono" w:hAnsi="Liberation Mono"/>
          <w:sz w:val="32"/>
          <w:szCs w:val="32"/>
        </w:rPr>
        <w:t>A few days after his seventy-sixth birthday, William was told by his doctor, “You're g</w:t>
      </w:r>
      <w:r>
        <w:rPr>
          <w:rFonts w:ascii="Liberation Mono" w:hAnsi="Liberation Mono"/>
          <w:sz w:val="32"/>
          <w:szCs w:val="32"/>
        </w:rPr>
        <w:t>enerally in good health, but I recommend that you start using a cane when you walk. Also, be more careful what you eat—your heart seems like it's working a bit harder than it needs to for someone your age.” William followed his doctor's advice, and Dorothy</w:t>
      </w:r>
      <w:r>
        <w:rPr>
          <w:rFonts w:ascii="Liberation Mono" w:hAnsi="Liberation Mono"/>
          <w:sz w:val="32"/>
          <w:szCs w:val="32"/>
        </w:rPr>
        <w:t xml:space="preserve"> made a few changes to her recipes when she cooked their meals.</w:t>
      </w:r>
    </w:p>
    <w:p w:rsidR="001031F9" w:rsidRDefault="00494FD9" w:rsidP="00BC28FD">
      <w:r>
        <w:rPr>
          <w:rFonts w:ascii="Liberation Mono" w:hAnsi="Liberation Mono"/>
          <w:sz w:val="32"/>
          <w:szCs w:val="32"/>
        </w:rPr>
        <w:t>Two years later, after complications from an illness, Dorothy passed away. “It was her time,” the doctor said. William disagreed but knew that he couldn't do anything about it except thank the</w:t>
      </w:r>
      <w:r>
        <w:rPr>
          <w:rFonts w:ascii="Liberation Mono" w:hAnsi="Liberation Mono"/>
          <w:sz w:val="32"/>
          <w:szCs w:val="32"/>
        </w:rPr>
        <w:t xml:space="preserve"> Lord for their time together. </w:t>
      </w:r>
      <w:del w:id="31" w:author="Joel D Couenhoven" w:date="2014-07-05T13:25:00Z">
        <w:r w:rsidDel="00FA0A70">
          <w:rPr>
            <w:rFonts w:ascii="Liberation Mono" w:hAnsi="Liberation Mono"/>
            <w:sz w:val="32"/>
            <w:szCs w:val="32"/>
          </w:rPr>
          <w:delText xml:space="preserve">Their </w:delText>
        </w:r>
      </w:del>
      <w:ins w:id="32" w:author="Joel D Couenhoven" w:date="2014-07-05T13:25:00Z">
        <w:r w:rsidR="00FA0A70">
          <w:rPr>
            <w:rFonts w:ascii="Liberation Mono" w:hAnsi="Liberation Mono"/>
            <w:sz w:val="32"/>
            <w:szCs w:val="32"/>
          </w:rPr>
          <w:t>William’s</w:t>
        </w:r>
        <w:r w:rsidR="00FA0A70">
          <w:rPr>
            <w:rFonts w:ascii="Liberation Mono" w:hAnsi="Liberation Mono"/>
            <w:sz w:val="32"/>
            <w:szCs w:val="32"/>
          </w:rPr>
          <w:t xml:space="preserve"> </w:t>
        </w:r>
      </w:ins>
      <w:r>
        <w:rPr>
          <w:rFonts w:ascii="Liberation Mono" w:hAnsi="Liberation Mono"/>
          <w:sz w:val="32"/>
          <w:szCs w:val="32"/>
        </w:rPr>
        <w:t>family came out for the funeral</w:t>
      </w:r>
      <w:del w:id="33" w:author="Joel D Couenhoven" w:date="2014-07-05T13:25:00Z">
        <w:r w:rsidDel="00FA0A70">
          <w:rPr>
            <w:rFonts w:ascii="Liberation Mono" w:hAnsi="Liberation Mono"/>
            <w:sz w:val="32"/>
            <w:szCs w:val="32"/>
          </w:rPr>
          <w:delText>. A</w:delText>
        </w:r>
      </w:del>
      <w:ins w:id="34" w:author="Joel D Couenhoven" w:date="2014-07-05T13:25:00Z">
        <w:r w:rsidR="00FA0A70">
          <w:rPr>
            <w:rFonts w:ascii="Liberation Mono" w:hAnsi="Liberation Mono"/>
            <w:sz w:val="32"/>
            <w:szCs w:val="32"/>
          </w:rPr>
          <w:t>, but a</w:t>
        </w:r>
      </w:ins>
      <w:r>
        <w:rPr>
          <w:rFonts w:ascii="Liberation Mono" w:hAnsi="Liberation Mono"/>
          <w:sz w:val="32"/>
          <w:szCs w:val="32"/>
        </w:rPr>
        <w:t>fterward</w:t>
      </w:r>
      <w:del w:id="35" w:author="Joel D Couenhoven" w:date="2014-07-05T13:25:00Z">
        <w:r w:rsidDel="00FA0A70">
          <w:rPr>
            <w:rFonts w:ascii="Liberation Mono" w:hAnsi="Liberation Mono"/>
            <w:sz w:val="32"/>
            <w:szCs w:val="32"/>
          </w:rPr>
          <w:delText>,</w:delText>
        </w:r>
      </w:del>
      <w:r>
        <w:rPr>
          <w:rFonts w:ascii="Liberation Mono" w:hAnsi="Liberation Mono"/>
          <w:sz w:val="32"/>
          <w:szCs w:val="32"/>
        </w:rPr>
        <w:t xml:space="preserve"> William was alone, with only his memories.</w:t>
      </w:r>
    </w:p>
    <w:p w:rsidR="001031F9" w:rsidRDefault="00494FD9" w:rsidP="00BC28FD">
      <w:r>
        <w:rPr>
          <w:rFonts w:ascii="Liberation Mono" w:hAnsi="Liberation Mono"/>
          <w:sz w:val="32"/>
          <w:szCs w:val="32"/>
        </w:rPr>
        <w:t xml:space="preserve">He eventually accepted Dorothy's passing, but still missed her terribly. Visits from his children and grandchildren came less often </w:t>
      </w:r>
      <w:r>
        <w:rPr>
          <w:rFonts w:ascii="Liberation Mono" w:hAnsi="Liberation Mono"/>
          <w:sz w:val="32"/>
          <w:szCs w:val="32"/>
        </w:rPr>
        <w:t>due to their busy schedules</w:t>
      </w:r>
      <w:del w:id="36" w:author="Joel D Couenhoven" w:date="2014-07-05T13:25:00Z">
        <w:r w:rsidDel="00E82FC6">
          <w:rPr>
            <w:rFonts w:ascii="Liberation Mono" w:hAnsi="Liberation Mono"/>
            <w:sz w:val="32"/>
            <w:szCs w:val="32"/>
          </w:rPr>
          <w:delText>. M</w:delText>
        </w:r>
      </w:del>
      <w:ins w:id="37" w:author="Joel D Couenhoven" w:date="2014-07-05T13:25:00Z">
        <w:r w:rsidR="00E82FC6">
          <w:rPr>
            <w:rFonts w:ascii="Liberation Mono" w:hAnsi="Liberation Mono"/>
            <w:sz w:val="32"/>
            <w:szCs w:val="32"/>
          </w:rPr>
          <w:t xml:space="preserve"> and m</w:t>
        </w:r>
      </w:ins>
      <w:r>
        <w:rPr>
          <w:rFonts w:ascii="Liberation Mono" w:hAnsi="Liberation Mono"/>
          <w:sz w:val="32"/>
          <w:szCs w:val="32"/>
        </w:rPr>
        <w:t xml:space="preserve">ost of William's friends had either died or moved away. He was on good terms with his neighbors but had little in common with them, so the topics of their conversations were often limited to the weather </w:t>
      </w:r>
      <w:r>
        <w:rPr>
          <w:rFonts w:ascii="Liberation Mono" w:hAnsi="Liberation Mono"/>
          <w:sz w:val="32"/>
          <w:szCs w:val="32"/>
        </w:rPr>
        <w:lastRenderedPageBreak/>
        <w:t xml:space="preserve">and current events. He </w:t>
      </w:r>
      <w:r>
        <w:rPr>
          <w:rFonts w:ascii="Liberation Mono" w:hAnsi="Liberation Mono"/>
          <w:sz w:val="32"/>
          <w:szCs w:val="32"/>
        </w:rPr>
        <w:t>began to feel lonely, which was something he hadn't felt since before he met Dorothy.</w:t>
      </w:r>
    </w:p>
    <w:p w:rsidR="001031F9" w:rsidRDefault="00494FD9" w:rsidP="00BC28FD">
      <w:r>
        <w:rPr>
          <w:rFonts w:ascii="Liberation Mono" w:hAnsi="Liberation Mono"/>
          <w:sz w:val="32"/>
          <w:szCs w:val="32"/>
        </w:rPr>
        <w:t>William was unable to drive a car due to the deterioration of his eyesight, so he had limited options for going out and meeting people his own age. He very much longed fo</w:t>
      </w:r>
      <w:r>
        <w:rPr>
          <w:rFonts w:ascii="Liberation Mono" w:hAnsi="Liberation Mono"/>
          <w:sz w:val="32"/>
          <w:szCs w:val="32"/>
        </w:rPr>
        <w:t xml:space="preserve">r the companionship of people from his generation—those who enjoyed the same music, were fans of the same movie stars, </w:t>
      </w:r>
      <w:ins w:id="38" w:author="Joel D Couenhoven" w:date="2014-07-05T13:26:00Z">
        <w:r w:rsidR="00E82FC6">
          <w:rPr>
            <w:rFonts w:ascii="Liberation Mono" w:hAnsi="Liberation Mono"/>
            <w:sz w:val="32"/>
            <w:szCs w:val="32"/>
          </w:rPr>
          <w:t xml:space="preserve">and </w:t>
        </w:r>
      </w:ins>
      <w:commentRangeStart w:id="39"/>
      <w:r>
        <w:rPr>
          <w:rFonts w:ascii="Liberation Mono" w:hAnsi="Liberation Mono"/>
          <w:sz w:val="32"/>
          <w:szCs w:val="32"/>
        </w:rPr>
        <w:t xml:space="preserve">remembered </w:t>
      </w:r>
      <w:commentRangeEnd w:id="39"/>
      <w:r w:rsidR="00E82FC6">
        <w:rPr>
          <w:rStyle w:val="CommentReference"/>
          <w:rFonts w:cs="Mangal"/>
        </w:rPr>
        <w:commentReference w:id="39"/>
      </w:r>
      <w:r>
        <w:rPr>
          <w:rFonts w:ascii="Liberation Mono" w:hAnsi="Liberation Mono"/>
          <w:sz w:val="32"/>
          <w:szCs w:val="32"/>
        </w:rPr>
        <w:t>the same major historical events</w:t>
      </w:r>
      <w:del w:id="40" w:author="Joel D Couenhoven" w:date="2014-07-05T13:26:00Z">
        <w:r w:rsidDel="00E82FC6">
          <w:rPr>
            <w:rFonts w:ascii="Liberation Mono" w:hAnsi="Liberation Mono"/>
            <w:sz w:val="32"/>
            <w:szCs w:val="32"/>
          </w:rPr>
          <w:delText>, and so forth</w:delText>
        </w:r>
      </w:del>
      <w:r>
        <w:rPr>
          <w:rFonts w:ascii="Liberation Mono" w:hAnsi="Liberation Mono"/>
          <w:sz w:val="32"/>
          <w:szCs w:val="32"/>
        </w:rPr>
        <w:t xml:space="preserve">.  </w:t>
      </w:r>
    </w:p>
    <w:p w:rsidR="001031F9" w:rsidRDefault="00494FD9" w:rsidP="00BC28FD">
      <w:r>
        <w:rPr>
          <w:rFonts w:ascii="Liberation Mono" w:hAnsi="Liberation Mono"/>
          <w:sz w:val="32"/>
          <w:szCs w:val="32"/>
        </w:rPr>
        <w:t xml:space="preserve">On William's eighty-first birthday, his oldest daughter and </w:t>
      </w:r>
      <w:ins w:id="41" w:author="Joel D Couenhoven" w:date="2014-07-05T13:27:00Z">
        <w:r w:rsidR="007350ED">
          <w:rPr>
            <w:rFonts w:ascii="Liberation Mono" w:hAnsi="Liberation Mono"/>
            <w:sz w:val="32"/>
            <w:szCs w:val="32"/>
          </w:rPr>
          <w:t xml:space="preserve">her </w:t>
        </w:r>
      </w:ins>
      <w:r>
        <w:rPr>
          <w:rFonts w:ascii="Liberation Mono" w:hAnsi="Liberation Mono"/>
          <w:sz w:val="32"/>
          <w:szCs w:val="32"/>
        </w:rPr>
        <w:t xml:space="preserve">two </w:t>
      </w:r>
      <w:del w:id="42" w:author="Joel D Couenhoven" w:date="2014-07-05T13:27:00Z">
        <w:r w:rsidDel="007350ED">
          <w:rPr>
            <w:rFonts w:ascii="Liberation Mono" w:hAnsi="Liberation Mono"/>
            <w:sz w:val="32"/>
            <w:szCs w:val="32"/>
          </w:rPr>
          <w:delText>grand</w:delText>
        </w:r>
      </w:del>
      <w:r>
        <w:rPr>
          <w:rFonts w:ascii="Liberation Mono" w:hAnsi="Liberation Mono"/>
          <w:sz w:val="32"/>
          <w:szCs w:val="32"/>
        </w:rPr>
        <w:t>childre</w:t>
      </w:r>
      <w:r>
        <w:rPr>
          <w:rFonts w:ascii="Liberation Mono" w:hAnsi="Liberation Mono"/>
          <w:sz w:val="32"/>
          <w:szCs w:val="32"/>
        </w:rPr>
        <w:t xml:space="preserve">n came to visit for three days. They all had a good time, but after they left, William felt even more alone than before. He decided to go for a walk, hoping to bump into some of his neighbors. They were often away at work or busy taking care of their </w:t>
      </w:r>
      <w:commentRangeStart w:id="43"/>
      <w:r>
        <w:rPr>
          <w:rFonts w:ascii="Liberation Mono" w:hAnsi="Liberation Mono"/>
          <w:sz w:val="32"/>
          <w:szCs w:val="32"/>
        </w:rPr>
        <w:t>field</w:t>
      </w:r>
      <w:r>
        <w:rPr>
          <w:rFonts w:ascii="Liberation Mono" w:hAnsi="Liberation Mono"/>
          <w:sz w:val="32"/>
          <w:szCs w:val="32"/>
        </w:rPr>
        <w:t>s</w:t>
      </w:r>
      <w:commentRangeEnd w:id="43"/>
      <w:r w:rsidR="007350ED">
        <w:rPr>
          <w:rStyle w:val="CommentReference"/>
          <w:rFonts w:cs="Mangal"/>
        </w:rPr>
        <w:commentReference w:id="43"/>
      </w:r>
      <w:r>
        <w:rPr>
          <w:rFonts w:ascii="Liberation Mono" w:hAnsi="Liberation Mono"/>
          <w:sz w:val="32"/>
          <w:szCs w:val="32"/>
        </w:rPr>
        <w:t>, but sometimes he found one or two who could take a break and were interested in a short afternoon bull session. William grabbed his cane and went outside.</w:t>
      </w:r>
    </w:p>
    <w:p w:rsidR="001031F9" w:rsidRDefault="00494FD9" w:rsidP="00BC28FD">
      <w:r>
        <w:rPr>
          <w:rFonts w:ascii="Liberation Mono" w:hAnsi="Liberation Mono"/>
          <w:sz w:val="32"/>
          <w:szCs w:val="32"/>
        </w:rPr>
        <w:t xml:space="preserve">He soon reached the main road near his house, crossed it, and walked along the left side of </w:t>
      </w:r>
      <w:del w:id="44" w:author="Joel D Couenhoven" w:date="2014-07-05T13:29:00Z">
        <w:r w:rsidDel="007B3816">
          <w:rPr>
            <w:rFonts w:ascii="Liberation Mono" w:hAnsi="Liberation Mono"/>
            <w:sz w:val="32"/>
            <w:szCs w:val="32"/>
          </w:rPr>
          <w:delText xml:space="preserve">it </w:delText>
        </w:r>
      </w:del>
      <w:ins w:id="45" w:author="Joel D Couenhoven" w:date="2014-07-05T13:29:00Z">
        <w:r w:rsidR="007B3816">
          <w:rPr>
            <w:rFonts w:ascii="Liberation Mono" w:hAnsi="Liberation Mono"/>
            <w:sz w:val="32"/>
            <w:szCs w:val="32"/>
          </w:rPr>
          <w:t>the road</w:t>
        </w:r>
        <w:r w:rsidR="007B3816">
          <w:rPr>
            <w:rFonts w:ascii="Liberation Mono" w:hAnsi="Liberation Mono"/>
            <w:sz w:val="32"/>
            <w:szCs w:val="32"/>
          </w:rPr>
          <w:t xml:space="preserve"> </w:t>
        </w:r>
      </w:ins>
      <w:r>
        <w:rPr>
          <w:rFonts w:ascii="Liberation Mono" w:hAnsi="Liberation Mono"/>
          <w:sz w:val="32"/>
          <w:szCs w:val="32"/>
        </w:rPr>
        <w:t>hea</w:t>
      </w:r>
      <w:r>
        <w:rPr>
          <w:rFonts w:ascii="Liberation Mono" w:hAnsi="Liberation Mono"/>
          <w:sz w:val="32"/>
          <w:szCs w:val="32"/>
        </w:rPr>
        <w:t xml:space="preserve">ding north. The sun was peeking behind some large, fluffy clouds. From the trees nearby he heard birds singing. He breathed deeply and looked up to see the clouds parting to make room for </w:t>
      </w:r>
      <w:del w:id="46" w:author="Joel D Couenhoven" w:date="2014-07-05T13:29:00Z">
        <w:r w:rsidDel="007B3816">
          <w:rPr>
            <w:rFonts w:ascii="Liberation Mono" w:hAnsi="Liberation Mono"/>
            <w:sz w:val="32"/>
            <w:szCs w:val="32"/>
          </w:rPr>
          <w:delText xml:space="preserve"> </w:delText>
        </w:r>
      </w:del>
      <w:r>
        <w:rPr>
          <w:rFonts w:ascii="Liberation Mono" w:hAnsi="Liberation Mono"/>
          <w:sz w:val="32"/>
          <w:szCs w:val="32"/>
        </w:rPr>
        <w:t>more sunlight.</w:t>
      </w:r>
    </w:p>
    <w:p w:rsidR="001031F9" w:rsidRDefault="00494FD9" w:rsidP="00BC28FD">
      <w:r>
        <w:rPr>
          <w:rFonts w:ascii="Liberation Mono" w:hAnsi="Liberation Mono"/>
          <w:sz w:val="32"/>
          <w:szCs w:val="32"/>
        </w:rPr>
        <w:t xml:space="preserve">William walked for about ten minutes but didn't see </w:t>
      </w:r>
      <w:r>
        <w:rPr>
          <w:rFonts w:ascii="Liberation Mono" w:hAnsi="Liberation Mono"/>
          <w:sz w:val="32"/>
          <w:szCs w:val="32"/>
        </w:rPr>
        <w:t>any neighbors or anyone else out walking. He decided to sit and rest on the old, rusty iron bench a few yards ahead. As he neared it</w:t>
      </w:r>
      <w:del w:id="47" w:author="Joel D Couenhoven" w:date="2014-07-05T13:30:00Z">
        <w:r w:rsidDel="000E2445">
          <w:rPr>
            <w:rFonts w:ascii="Liberation Mono" w:hAnsi="Liberation Mono"/>
            <w:sz w:val="32"/>
            <w:szCs w:val="32"/>
          </w:rPr>
          <w:delText>, because a large oak tree obstructed his view,</w:delText>
        </w:r>
      </w:del>
      <w:r>
        <w:rPr>
          <w:rFonts w:ascii="Liberation Mono" w:hAnsi="Liberation Mono"/>
          <w:sz w:val="32"/>
          <w:szCs w:val="32"/>
        </w:rPr>
        <w:t xml:space="preserve"> he could only see a corner of the bench</w:t>
      </w:r>
      <w:ins w:id="48" w:author="Joel D Couenhoven" w:date="2014-07-05T13:30:00Z">
        <w:r w:rsidR="000E2445" w:rsidRPr="000E2445">
          <w:rPr>
            <w:rFonts w:ascii="Liberation Mono" w:hAnsi="Liberation Mono"/>
            <w:sz w:val="32"/>
            <w:szCs w:val="32"/>
          </w:rPr>
          <w:t xml:space="preserve"> </w:t>
        </w:r>
        <w:r w:rsidR="000E2445">
          <w:rPr>
            <w:rFonts w:ascii="Liberation Mono" w:hAnsi="Liberation Mono"/>
            <w:sz w:val="32"/>
            <w:szCs w:val="32"/>
          </w:rPr>
          <w:t>because a large oak tree obstructed his view</w:t>
        </w:r>
      </w:ins>
      <w:r>
        <w:rPr>
          <w:rFonts w:ascii="Liberation Mono" w:hAnsi="Liberation Mono"/>
          <w:sz w:val="32"/>
          <w:szCs w:val="32"/>
        </w:rPr>
        <w:t>. As he walked around the tree though</w:t>
      </w:r>
      <w:r>
        <w:rPr>
          <w:rFonts w:ascii="Liberation Mono" w:hAnsi="Liberation Mono"/>
          <w:sz w:val="32"/>
          <w:szCs w:val="32"/>
        </w:rPr>
        <w:t>, he saw a woman sitting on the bench. He'd never seen her before, which surprised him because he thought he knew everyone who lived nearby.</w:t>
      </w:r>
    </w:p>
    <w:p w:rsidR="001031F9" w:rsidRDefault="00494FD9" w:rsidP="00BC28FD">
      <w:r>
        <w:rPr>
          <w:rFonts w:ascii="Liberation Mono" w:hAnsi="Liberation Mono"/>
          <w:sz w:val="32"/>
          <w:szCs w:val="32"/>
        </w:rPr>
        <w:lastRenderedPageBreak/>
        <w:t>As he approached, they made eye contact</w:t>
      </w:r>
      <w:del w:id="49" w:author="Joel D Couenhoven" w:date="2014-07-05T13:30:00Z">
        <w:r w:rsidDel="00A6670B">
          <w:rPr>
            <w:rFonts w:ascii="Liberation Mono" w:hAnsi="Liberation Mono"/>
            <w:sz w:val="32"/>
            <w:szCs w:val="32"/>
          </w:rPr>
          <w:delText xml:space="preserve">. </w:delText>
        </w:r>
      </w:del>
      <w:ins w:id="50" w:author="Joel D Couenhoven" w:date="2014-07-05T13:30:00Z">
        <w:r w:rsidR="00A6670B">
          <w:rPr>
            <w:rFonts w:ascii="Liberation Mono" w:hAnsi="Liberation Mono"/>
            <w:sz w:val="32"/>
            <w:szCs w:val="32"/>
          </w:rPr>
          <w:t xml:space="preserve"> and </w:t>
        </w:r>
      </w:ins>
      <w:r>
        <w:rPr>
          <w:rFonts w:ascii="Liberation Mono" w:hAnsi="Liberation Mono"/>
          <w:sz w:val="32"/>
          <w:szCs w:val="32"/>
        </w:rPr>
        <w:t>William greeted her. “Good afternoon, ma'am.”</w:t>
      </w:r>
    </w:p>
    <w:p w:rsidR="001031F9" w:rsidRDefault="00494FD9" w:rsidP="00BC28FD">
      <w:r>
        <w:rPr>
          <w:rFonts w:ascii="Liberation Mono" w:hAnsi="Liberation Mono"/>
          <w:sz w:val="32"/>
          <w:szCs w:val="32"/>
        </w:rPr>
        <w:t>“Good afternoon,” she return</w:t>
      </w:r>
      <w:r>
        <w:rPr>
          <w:rFonts w:ascii="Liberation Mono" w:hAnsi="Liberation Mono"/>
          <w:sz w:val="32"/>
          <w:szCs w:val="32"/>
        </w:rPr>
        <w:t>ed with a smile. She looked up at the sky, then back at William. “It's such a beautiful day!”</w:t>
      </w:r>
    </w:p>
    <w:p w:rsidR="001031F9" w:rsidRDefault="00494FD9" w:rsidP="00BC28FD">
      <w:r>
        <w:rPr>
          <w:rFonts w:ascii="Liberation Mono" w:hAnsi="Liberation Mono"/>
          <w:sz w:val="32"/>
          <w:szCs w:val="32"/>
        </w:rPr>
        <w:t xml:space="preserve">William leaned on his cane more; it eased the pressure on his </w:t>
      </w:r>
      <w:commentRangeStart w:id="51"/>
      <w:r>
        <w:rPr>
          <w:rFonts w:ascii="Liberation Mono" w:hAnsi="Liberation Mono"/>
          <w:sz w:val="32"/>
          <w:szCs w:val="32"/>
        </w:rPr>
        <w:t xml:space="preserve">leg </w:t>
      </w:r>
      <w:commentRangeEnd w:id="51"/>
      <w:r w:rsidR="00A6670B">
        <w:rPr>
          <w:rStyle w:val="CommentReference"/>
          <w:rFonts w:cs="Mangal"/>
        </w:rPr>
        <w:commentReference w:id="51"/>
      </w:r>
      <w:r>
        <w:rPr>
          <w:rFonts w:ascii="Liberation Mono" w:hAnsi="Liberation Mono"/>
          <w:sz w:val="32"/>
          <w:szCs w:val="32"/>
        </w:rPr>
        <w:t>and hip. “Yes, it is. My name's William. I don't recall meeting you before.”</w:t>
      </w:r>
    </w:p>
    <w:p w:rsidR="001031F9" w:rsidRDefault="00494FD9" w:rsidP="00BC28FD">
      <w:r>
        <w:rPr>
          <w:rFonts w:ascii="Liberation Mono" w:hAnsi="Liberation Mono"/>
          <w:sz w:val="32"/>
          <w:szCs w:val="32"/>
        </w:rPr>
        <w:t xml:space="preserve">“I'm Mary. I moved </w:t>
      </w:r>
      <w:r>
        <w:rPr>
          <w:rFonts w:ascii="Liberation Mono" w:hAnsi="Liberation Mono"/>
          <w:sz w:val="32"/>
          <w:szCs w:val="32"/>
        </w:rPr>
        <w:t xml:space="preserve">into the city </w:t>
      </w:r>
      <w:commentRangeStart w:id="52"/>
      <w:ins w:id="53" w:author="Joel D Couenhoven" w:date="2014-07-05T13:37:00Z">
        <w:r w:rsidR="00CB19F6">
          <w:rPr>
            <w:rFonts w:ascii="Liberation Mono" w:hAnsi="Liberation Mono"/>
            <w:sz w:val="32"/>
            <w:szCs w:val="32"/>
          </w:rPr>
          <w:t xml:space="preserve">nearby </w:t>
        </w:r>
        <w:commentRangeEnd w:id="52"/>
        <w:r w:rsidR="00CB19F6">
          <w:rPr>
            <w:rStyle w:val="CommentReference"/>
            <w:rFonts w:cs="Mangal"/>
          </w:rPr>
          <w:commentReference w:id="52"/>
        </w:r>
      </w:ins>
      <w:r>
        <w:rPr>
          <w:rFonts w:ascii="Liberation Mono" w:hAnsi="Liberation Mono"/>
          <w:sz w:val="32"/>
          <w:szCs w:val="32"/>
        </w:rPr>
        <w:t>a few months ago. I was feeling a bit crowded so I thought I'd go for a walk. It's nice to meet you, William.”</w:t>
      </w:r>
    </w:p>
    <w:p w:rsidR="001031F9" w:rsidRDefault="00494FD9" w:rsidP="00BC28FD">
      <w:r>
        <w:rPr>
          <w:rFonts w:ascii="Liberation Mono" w:hAnsi="Liberation Mono"/>
          <w:sz w:val="32"/>
          <w:szCs w:val="32"/>
        </w:rPr>
        <w:t>“Same here.” He sat down next to Mary—a respectable twelve inches between them</w:t>
      </w:r>
      <w:r w:rsidR="006D0321">
        <w:rPr>
          <w:rFonts w:ascii="Liberation Mono" w:hAnsi="Liberation Mono"/>
          <w:sz w:val="32"/>
          <w:szCs w:val="32"/>
        </w:rPr>
        <w:t>—</w:t>
      </w:r>
      <w:r>
        <w:rPr>
          <w:rFonts w:ascii="Liberation Mono" w:hAnsi="Liberation Mono"/>
          <w:sz w:val="32"/>
          <w:szCs w:val="32"/>
        </w:rPr>
        <w:t>and laid his cane against the bench's armrest.</w:t>
      </w:r>
    </w:p>
    <w:p w:rsidR="001031F9" w:rsidRDefault="00494FD9" w:rsidP="00BC28FD">
      <w:r>
        <w:rPr>
          <w:rFonts w:ascii="Liberation Mono" w:hAnsi="Liberation Mono"/>
          <w:sz w:val="32"/>
          <w:szCs w:val="32"/>
        </w:rPr>
        <w:t>Willi</w:t>
      </w:r>
      <w:r>
        <w:rPr>
          <w:rFonts w:ascii="Liberation Mono" w:hAnsi="Liberation Mono"/>
          <w:sz w:val="32"/>
          <w:szCs w:val="32"/>
        </w:rPr>
        <w:t xml:space="preserve">am and Mary continued talking about the weather, then </w:t>
      </w:r>
      <w:del w:id="54" w:author="Joel D Couenhoven" w:date="2014-07-05T13:33:00Z">
        <w:r w:rsidDel="00227579">
          <w:rPr>
            <w:rFonts w:ascii="Liberation Mono" w:hAnsi="Liberation Mono"/>
            <w:sz w:val="32"/>
            <w:szCs w:val="32"/>
          </w:rPr>
          <w:delText xml:space="preserve">switched the topic to </w:delText>
        </w:r>
      </w:del>
      <w:ins w:id="55" w:author="Joel D Couenhoven" w:date="2014-07-05T13:33:00Z">
        <w:r w:rsidR="00227579">
          <w:rPr>
            <w:rFonts w:ascii="Liberation Mono" w:hAnsi="Liberation Mono"/>
            <w:sz w:val="32"/>
            <w:szCs w:val="32"/>
          </w:rPr>
          <w:t xml:space="preserve">discussed </w:t>
        </w:r>
      </w:ins>
      <w:r>
        <w:rPr>
          <w:rFonts w:ascii="Liberation Mono" w:hAnsi="Liberation Mono"/>
          <w:sz w:val="32"/>
          <w:szCs w:val="32"/>
        </w:rPr>
        <w:t xml:space="preserve">local politics, </w:t>
      </w:r>
      <w:del w:id="56" w:author="Joel D Couenhoven" w:date="2014-07-05T13:33:00Z">
        <w:r w:rsidDel="00227579">
          <w:rPr>
            <w:rFonts w:ascii="Liberation Mono" w:hAnsi="Liberation Mono"/>
            <w:sz w:val="32"/>
            <w:szCs w:val="32"/>
          </w:rPr>
          <w:delText xml:space="preserve">then to </w:delText>
        </w:r>
      </w:del>
      <w:ins w:id="57" w:author="Joel D Couenhoven" w:date="2014-07-05T13:33:00Z">
        <w:r w:rsidR="00227579">
          <w:rPr>
            <w:rFonts w:ascii="Liberation Mono" w:hAnsi="Liberation Mono"/>
            <w:sz w:val="32"/>
            <w:szCs w:val="32"/>
          </w:rPr>
          <w:t xml:space="preserve">and </w:t>
        </w:r>
      </w:ins>
      <w:del w:id="58" w:author="Joel D Couenhoven" w:date="2014-07-05T13:33:00Z">
        <w:r w:rsidDel="00227579">
          <w:rPr>
            <w:rFonts w:ascii="Liberation Mono" w:hAnsi="Liberation Mono"/>
            <w:sz w:val="32"/>
            <w:szCs w:val="32"/>
          </w:rPr>
          <w:delText xml:space="preserve">global </w:delText>
        </w:r>
      </w:del>
      <w:r>
        <w:rPr>
          <w:rFonts w:ascii="Liberation Mono" w:hAnsi="Liberation Mono"/>
          <w:sz w:val="32"/>
          <w:szCs w:val="32"/>
        </w:rPr>
        <w:t xml:space="preserve">current </w:t>
      </w:r>
      <w:ins w:id="59" w:author="Joel D Couenhoven" w:date="2014-07-05T13:33:00Z">
        <w:r w:rsidR="00227579">
          <w:rPr>
            <w:rFonts w:ascii="Liberation Mono" w:hAnsi="Liberation Mono"/>
            <w:sz w:val="32"/>
            <w:szCs w:val="32"/>
          </w:rPr>
          <w:t xml:space="preserve">global </w:t>
        </w:r>
      </w:ins>
      <w:r>
        <w:rPr>
          <w:rFonts w:ascii="Liberation Mono" w:hAnsi="Liberation Mono"/>
          <w:sz w:val="32"/>
          <w:szCs w:val="32"/>
        </w:rPr>
        <w:t>events. Before long, they discovered several things they had in common: they liked the same movies, the same music, and voted for the same pr</w:t>
      </w:r>
      <w:r>
        <w:rPr>
          <w:rFonts w:ascii="Liberation Mono" w:hAnsi="Liberation Mono"/>
          <w:sz w:val="32"/>
          <w:szCs w:val="32"/>
        </w:rPr>
        <w:t>esidents in the last seven elections.</w:t>
      </w:r>
    </w:p>
    <w:p w:rsidR="001031F9" w:rsidRDefault="00494FD9" w:rsidP="00BC28FD">
      <w:r>
        <w:rPr>
          <w:rFonts w:ascii="Liberation Mono" w:hAnsi="Liberation Mono"/>
          <w:sz w:val="32"/>
          <w:szCs w:val="32"/>
        </w:rPr>
        <w:t>After an hour had passed, they made plans to meet at the bench the next day.</w:t>
      </w:r>
    </w:p>
    <w:p w:rsidR="001031F9" w:rsidRDefault="00494FD9" w:rsidP="00BC28FD">
      <w:r>
        <w:rPr>
          <w:rFonts w:ascii="Liberation Mono" w:hAnsi="Liberation Mono"/>
          <w:sz w:val="32"/>
          <w:szCs w:val="32"/>
        </w:rPr>
        <w:t>As they were parting, William said, “It was a real treat to meet you, Mary. Tomorrow I'll bring a thermos with some water.”</w:t>
      </w:r>
    </w:p>
    <w:p w:rsidR="001031F9" w:rsidRDefault="00494FD9" w:rsidP="00BC28FD">
      <w:r>
        <w:rPr>
          <w:rFonts w:ascii="Liberation Mono" w:hAnsi="Liberation Mono"/>
          <w:sz w:val="32"/>
          <w:szCs w:val="32"/>
        </w:rPr>
        <w:t>“That's a good id</w:t>
      </w:r>
      <w:r>
        <w:rPr>
          <w:rFonts w:ascii="Liberation Mono" w:hAnsi="Liberation Mono"/>
          <w:sz w:val="32"/>
          <w:szCs w:val="32"/>
        </w:rPr>
        <w:t>ea. I didn't plan to be out this long and I sure did get thirsty. I'll bring some chocolate-covered pretzels for us to snack on.”</w:t>
      </w:r>
    </w:p>
    <w:p w:rsidR="001031F9" w:rsidRDefault="00494FD9" w:rsidP="00BC28FD">
      <w:r>
        <w:rPr>
          <w:rFonts w:ascii="Liberation Mono" w:hAnsi="Liberation Mono"/>
          <w:sz w:val="32"/>
          <w:szCs w:val="32"/>
        </w:rPr>
        <w:t xml:space="preserve">“That's an even </w:t>
      </w:r>
      <w:r>
        <w:rPr>
          <w:rFonts w:ascii="Liberation Mono" w:hAnsi="Liberation Mono"/>
          <w:i/>
          <w:iCs/>
          <w:sz w:val="32"/>
          <w:szCs w:val="32"/>
        </w:rPr>
        <w:t>better</w:t>
      </w:r>
      <w:r>
        <w:rPr>
          <w:rFonts w:ascii="Liberation Mono" w:hAnsi="Liberation Mono"/>
          <w:sz w:val="32"/>
          <w:szCs w:val="32"/>
        </w:rPr>
        <w:t xml:space="preserve"> idea!” They both chuckled, </w:t>
      </w:r>
      <w:ins w:id="60" w:author="Joel D Couenhoven" w:date="2014-07-05T13:34:00Z">
        <w:r w:rsidR="00F91054">
          <w:rPr>
            <w:rFonts w:ascii="Liberation Mono" w:hAnsi="Liberation Mono"/>
            <w:sz w:val="32"/>
            <w:szCs w:val="32"/>
          </w:rPr>
          <w:t xml:space="preserve">and </w:t>
        </w:r>
      </w:ins>
      <w:r>
        <w:rPr>
          <w:rFonts w:ascii="Liberation Mono" w:hAnsi="Liberation Mono"/>
          <w:sz w:val="32"/>
          <w:szCs w:val="32"/>
        </w:rPr>
        <w:t>then they smiled, looking forward to coating their tongues with the taste of</w:t>
      </w:r>
      <w:r>
        <w:rPr>
          <w:rFonts w:ascii="Liberation Mono" w:hAnsi="Liberation Mono"/>
          <w:sz w:val="32"/>
          <w:szCs w:val="32"/>
        </w:rPr>
        <w:t xml:space="preserve"> chocolate.</w:t>
      </w:r>
    </w:p>
    <w:p w:rsidR="001031F9" w:rsidRDefault="00494FD9" w:rsidP="00BC28FD">
      <w:pPr>
        <w:jc w:val="center"/>
      </w:pPr>
      <w:r>
        <w:rPr>
          <w:rFonts w:ascii="Liberation Mono" w:hAnsi="Liberation Mono"/>
          <w:sz w:val="32"/>
          <w:szCs w:val="32"/>
        </w:rPr>
        <w:t>☼</w:t>
      </w:r>
      <w:r>
        <w:rPr>
          <w:rFonts w:ascii="Liberation Mono" w:hAnsi="Liberation Mono"/>
          <w:sz w:val="32"/>
          <w:szCs w:val="32"/>
        </w:rPr>
        <w:t xml:space="preserve"> ☼ ☼</w:t>
      </w:r>
    </w:p>
    <w:p w:rsidR="001031F9" w:rsidRDefault="00494FD9" w:rsidP="00BC28FD">
      <w:r>
        <w:rPr>
          <w:rFonts w:ascii="Liberation Mono" w:hAnsi="Liberation Mono"/>
          <w:sz w:val="32"/>
          <w:szCs w:val="32"/>
        </w:rPr>
        <w:t xml:space="preserve">Each day for seven days, William and Mary agreed to meet each other the following day. On the eighth day, William suggested, “As you know, Mary, </w:t>
      </w:r>
      <w:r>
        <w:rPr>
          <w:rFonts w:ascii="Liberation Mono" w:hAnsi="Liberation Mono"/>
          <w:sz w:val="32"/>
          <w:szCs w:val="32"/>
        </w:rPr>
        <w:lastRenderedPageBreak/>
        <w:t xml:space="preserve">my house feels empty with only me in it. I'd like to invite you to </w:t>
      </w:r>
      <w:del w:id="61" w:author="Joel D Couenhoven" w:date="2014-07-05T13:35:00Z">
        <w:r w:rsidDel="00070BEA">
          <w:rPr>
            <w:rFonts w:ascii="Liberation Mono" w:hAnsi="Liberation Mono"/>
            <w:sz w:val="32"/>
            <w:szCs w:val="32"/>
          </w:rPr>
          <w:delText xml:space="preserve">come </w:delText>
        </w:r>
      </w:del>
      <w:r>
        <w:rPr>
          <w:rFonts w:ascii="Liberation Mono" w:hAnsi="Liberation Mono"/>
          <w:sz w:val="32"/>
          <w:szCs w:val="32"/>
        </w:rPr>
        <w:t xml:space="preserve">stay with me for two </w:t>
      </w:r>
      <w:r>
        <w:rPr>
          <w:rFonts w:ascii="Liberation Mono" w:hAnsi="Liberation Mono"/>
          <w:sz w:val="32"/>
          <w:szCs w:val="32"/>
        </w:rPr>
        <w:t>weeks.” He gently took her hand.</w:t>
      </w:r>
    </w:p>
    <w:p w:rsidR="001031F9" w:rsidRDefault="00494FD9" w:rsidP="00BC28FD">
      <w:r>
        <w:rPr>
          <w:rFonts w:ascii="Liberation Mono" w:hAnsi="Liberation Mono"/>
          <w:sz w:val="32"/>
          <w:szCs w:val="32"/>
        </w:rPr>
        <w:t>Before answering, she turned her head and coughed. She cleared her throat, smiled at William and said, “I think that's a wonderful idea! I'll bring a small suitcase with some clothes and other odds and ends tomorrow. That s</w:t>
      </w:r>
      <w:r>
        <w:rPr>
          <w:rFonts w:ascii="Liberation Mono" w:hAnsi="Liberation Mono"/>
          <w:sz w:val="32"/>
          <w:szCs w:val="32"/>
        </w:rPr>
        <w:t>hould be all I need.”</w:t>
      </w:r>
    </w:p>
    <w:p w:rsidR="001031F9" w:rsidRDefault="00494FD9" w:rsidP="00BC28FD">
      <w:bookmarkStart w:id="62" w:name="__DdeLink__135_1019718806"/>
      <w:bookmarkEnd w:id="62"/>
      <w:r>
        <w:rPr>
          <w:rFonts w:ascii="Liberation Mono" w:hAnsi="Liberation Mono"/>
          <w:sz w:val="32"/>
          <w:szCs w:val="32"/>
        </w:rPr>
        <w:t>“That cough doesn't sound too good. Are you okay?”</w:t>
      </w:r>
    </w:p>
    <w:p w:rsidR="001031F9" w:rsidRDefault="00494FD9" w:rsidP="00BC28FD">
      <w:r>
        <w:rPr>
          <w:rFonts w:ascii="Liberation Mono" w:hAnsi="Liberation Mono"/>
          <w:sz w:val="32"/>
          <w:szCs w:val="32"/>
        </w:rPr>
        <w:t>“Yes, I'm fine.” Mary answered nonchalantly, and added, “Just a little cold I think.” They hugged each other and then parted.</w:t>
      </w:r>
    </w:p>
    <w:p w:rsidR="001031F9" w:rsidRDefault="00494FD9" w:rsidP="00BC28FD">
      <w:r>
        <w:rPr>
          <w:rFonts w:ascii="Liberation Mono" w:hAnsi="Liberation Mono"/>
          <w:sz w:val="32"/>
          <w:szCs w:val="32"/>
        </w:rPr>
        <w:t>The following afternoon, they again met at the bench, but</w:t>
      </w:r>
      <w:r>
        <w:rPr>
          <w:rFonts w:ascii="Liberation Mono" w:hAnsi="Liberation Mono"/>
          <w:sz w:val="32"/>
          <w:szCs w:val="32"/>
        </w:rPr>
        <w:t xml:space="preserve"> now Mary had a pink leather suitcase. William offered to carry it for her, but feeling that his cane was burden enough for him, she politely declined.</w:t>
      </w:r>
    </w:p>
    <w:p w:rsidR="001031F9" w:rsidRDefault="00494FD9" w:rsidP="00BC28FD">
      <w:r>
        <w:rPr>
          <w:rFonts w:ascii="Liberation Mono" w:hAnsi="Liberation Mono"/>
          <w:sz w:val="32"/>
          <w:szCs w:val="32"/>
        </w:rPr>
        <w:t xml:space="preserve">When they reached his house, he led her through each room, telling her about a special memory from each </w:t>
      </w:r>
      <w:r>
        <w:rPr>
          <w:rFonts w:ascii="Liberation Mono" w:hAnsi="Liberation Mono"/>
          <w:sz w:val="32"/>
          <w:szCs w:val="32"/>
        </w:rPr>
        <w:t xml:space="preserve">one. Arriving at the last room, he said, “This is where you'll be sleeping. My room is right next door.” </w:t>
      </w:r>
    </w:p>
    <w:p w:rsidR="001031F9" w:rsidRDefault="00494FD9" w:rsidP="00BC28FD">
      <w:r>
        <w:rPr>
          <w:rFonts w:ascii="Liberation Mono" w:hAnsi="Liberation Mono"/>
          <w:sz w:val="32"/>
          <w:szCs w:val="32"/>
        </w:rPr>
        <w:t xml:space="preserve">Mary looked at the two paintings on the wall, </w:t>
      </w:r>
      <w:del w:id="63" w:author="Joel D Couenhoven" w:date="2014-07-05T13:36:00Z">
        <w:r w:rsidDel="00070BEA">
          <w:rPr>
            <w:rFonts w:ascii="Liberation Mono" w:hAnsi="Liberation Mono"/>
            <w:sz w:val="32"/>
            <w:szCs w:val="32"/>
          </w:rPr>
          <w:delText xml:space="preserve"> </w:delText>
        </w:r>
      </w:del>
      <w:r>
        <w:rPr>
          <w:rFonts w:ascii="Liberation Mono" w:hAnsi="Liberation Mono"/>
          <w:sz w:val="32"/>
          <w:szCs w:val="32"/>
        </w:rPr>
        <w:t>the light blue curtains over the window, and finally at the pictures of his family. “This room is simpl</w:t>
      </w:r>
      <w:r>
        <w:rPr>
          <w:rFonts w:ascii="Liberation Mono" w:hAnsi="Liberation Mono"/>
          <w:sz w:val="32"/>
          <w:szCs w:val="32"/>
        </w:rPr>
        <w:t>y lovely!”</w:t>
      </w:r>
    </w:p>
    <w:p w:rsidR="001031F9" w:rsidRDefault="00494FD9" w:rsidP="00BC28FD">
      <w:r>
        <w:rPr>
          <w:rFonts w:ascii="Liberation Mono" w:hAnsi="Liberation Mono"/>
          <w:sz w:val="32"/>
          <w:szCs w:val="32"/>
        </w:rPr>
        <w:t>“Thank you. Do you think you'll be comfortable here?”</w:t>
      </w:r>
    </w:p>
    <w:p w:rsidR="001031F9" w:rsidRDefault="00494FD9" w:rsidP="00BC28FD">
      <w:r>
        <w:rPr>
          <w:rFonts w:ascii="Liberation Mono" w:hAnsi="Liberation Mono"/>
          <w:sz w:val="32"/>
          <w:szCs w:val="32"/>
        </w:rPr>
        <w:t>Mary noticed the bed and replied, “The bed is the same kind as the one I have at home. I'm sure I'll be just fine, thank you, William.”</w:t>
      </w:r>
    </w:p>
    <w:p w:rsidR="001031F9" w:rsidRDefault="00494FD9" w:rsidP="00BC28FD">
      <w:r>
        <w:rPr>
          <w:rFonts w:ascii="Liberation Mono" w:hAnsi="Liberation Mono"/>
          <w:sz w:val="32"/>
          <w:szCs w:val="32"/>
        </w:rPr>
        <w:t xml:space="preserve">They ate supper together that evening. Afterward, they </w:t>
      </w:r>
      <w:r>
        <w:rPr>
          <w:rFonts w:ascii="Liberation Mono" w:hAnsi="Liberation Mono"/>
          <w:sz w:val="32"/>
          <w:szCs w:val="32"/>
        </w:rPr>
        <w:t>played cards, talked, and watched television. At around ten o'clock they both became tired and went to their rooms for a good night's sleep.</w:t>
      </w:r>
    </w:p>
    <w:p w:rsidR="001031F9" w:rsidRDefault="00494FD9" w:rsidP="00BC28FD">
      <w:r>
        <w:rPr>
          <w:rFonts w:ascii="Liberation Mono" w:hAnsi="Liberation Mono"/>
          <w:sz w:val="32"/>
          <w:szCs w:val="32"/>
        </w:rPr>
        <w:t>The next three days were fun for them both. Sharing stories from their childhoods, listening to music, and going fo</w:t>
      </w:r>
      <w:r>
        <w:rPr>
          <w:rFonts w:ascii="Liberation Mono" w:hAnsi="Liberation Mono"/>
          <w:sz w:val="32"/>
          <w:szCs w:val="32"/>
        </w:rPr>
        <w:t xml:space="preserve">r walks were among the many </w:t>
      </w:r>
      <w:r>
        <w:rPr>
          <w:rFonts w:ascii="Liberation Mono" w:hAnsi="Liberation Mono"/>
          <w:sz w:val="32"/>
          <w:szCs w:val="32"/>
        </w:rPr>
        <w:lastRenderedPageBreak/>
        <w:t>activities they did together. William didn't feel alone anymore, and Mary no longer felt crowded. They both felt blessed</w:t>
      </w:r>
      <w:del w:id="64" w:author="Joel D Couenhoven" w:date="2014-07-05T13:37:00Z">
        <w:r w:rsidDel="00CB19F6">
          <w:rPr>
            <w:rFonts w:ascii="Liberation Mono" w:hAnsi="Liberation Mono"/>
            <w:sz w:val="32"/>
            <w:szCs w:val="32"/>
          </w:rPr>
          <w:delText xml:space="preserve">; </w:delText>
        </w:r>
      </w:del>
      <w:ins w:id="65" w:author="Joel D Couenhoven" w:date="2014-07-05T13:37:00Z">
        <w:r w:rsidR="00CB19F6">
          <w:rPr>
            <w:rFonts w:ascii="Liberation Mono" w:hAnsi="Liberation Mono"/>
            <w:sz w:val="32"/>
            <w:szCs w:val="32"/>
          </w:rPr>
          <w:t xml:space="preserve">.  </w:t>
        </w:r>
      </w:ins>
      <w:del w:id="66" w:author="Joel D Couenhoven" w:date="2014-07-05T13:37:00Z">
        <w:r w:rsidDel="00CB19F6">
          <w:rPr>
            <w:rFonts w:ascii="Liberation Mono" w:hAnsi="Liberation Mono"/>
            <w:sz w:val="32"/>
            <w:szCs w:val="32"/>
          </w:rPr>
          <w:delText>however, t</w:delText>
        </w:r>
      </w:del>
      <w:ins w:id="67" w:author="Joel D Couenhoven" w:date="2014-07-05T13:37:00Z">
        <w:r w:rsidR="00CB19F6">
          <w:rPr>
            <w:rFonts w:ascii="Liberation Mono" w:hAnsi="Liberation Mono"/>
            <w:sz w:val="32"/>
            <w:szCs w:val="32"/>
          </w:rPr>
          <w:t>T</w:t>
        </w:r>
      </w:ins>
      <w:r>
        <w:rPr>
          <w:rFonts w:ascii="Liberation Mono" w:hAnsi="Liberation Mono"/>
          <w:sz w:val="32"/>
          <w:szCs w:val="32"/>
        </w:rPr>
        <w:t>hey knew</w:t>
      </w:r>
      <w:ins w:id="68" w:author="Joel D Couenhoven" w:date="2014-07-05T13:37:00Z">
        <w:r w:rsidR="00CB19F6">
          <w:rPr>
            <w:rFonts w:ascii="Liberation Mono" w:hAnsi="Liberation Mono"/>
            <w:sz w:val="32"/>
            <w:szCs w:val="32"/>
          </w:rPr>
          <w:t>, however,</w:t>
        </w:r>
      </w:ins>
      <w:r>
        <w:rPr>
          <w:rFonts w:ascii="Liberation Mono" w:hAnsi="Liberation Mono"/>
          <w:sz w:val="32"/>
          <w:szCs w:val="32"/>
        </w:rPr>
        <w:t xml:space="preserve"> that their time together wouldn't last forever.</w:t>
      </w:r>
    </w:p>
    <w:p w:rsidR="001031F9" w:rsidRDefault="00494FD9" w:rsidP="00BC28FD">
      <w:pPr>
        <w:jc w:val="center"/>
      </w:pPr>
      <w:r>
        <w:rPr>
          <w:rFonts w:ascii="Liberation Mono" w:hAnsi="Liberation Mono"/>
          <w:sz w:val="32"/>
          <w:szCs w:val="32"/>
        </w:rPr>
        <w:t>☼</w:t>
      </w:r>
      <w:r>
        <w:rPr>
          <w:rFonts w:ascii="Liberation Mono" w:hAnsi="Liberation Mono"/>
          <w:sz w:val="32"/>
          <w:szCs w:val="32"/>
        </w:rPr>
        <w:t xml:space="preserve"> ☼ ☼</w:t>
      </w:r>
    </w:p>
    <w:p w:rsidR="001031F9" w:rsidRDefault="00494FD9" w:rsidP="00BC28FD">
      <w:r>
        <w:rPr>
          <w:rFonts w:ascii="Liberation Mono" w:hAnsi="Liberation Mono"/>
          <w:sz w:val="32"/>
          <w:szCs w:val="32"/>
        </w:rPr>
        <w:t>Mary woke up feeling short of bre</w:t>
      </w:r>
      <w:r>
        <w:rPr>
          <w:rFonts w:ascii="Liberation Mono" w:hAnsi="Liberation Mono"/>
          <w:sz w:val="32"/>
          <w:szCs w:val="32"/>
        </w:rPr>
        <w:t>ath</w:t>
      </w:r>
      <w:del w:id="69" w:author="Joel D Couenhoven" w:date="2014-07-05T13:38:00Z">
        <w:r w:rsidDel="00CB19F6">
          <w:rPr>
            <w:rFonts w:ascii="Liberation Mono" w:hAnsi="Liberation Mono"/>
            <w:sz w:val="32"/>
            <w:szCs w:val="32"/>
          </w:rPr>
          <w:delText xml:space="preserve">. She </w:delText>
        </w:r>
      </w:del>
      <w:ins w:id="70" w:author="Joel D Couenhoven" w:date="2014-07-05T13:38:00Z">
        <w:r w:rsidR="00CB19F6">
          <w:rPr>
            <w:rFonts w:ascii="Liberation Mono" w:hAnsi="Liberation Mono"/>
            <w:sz w:val="32"/>
            <w:szCs w:val="32"/>
          </w:rPr>
          <w:t xml:space="preserve"> and </w:t>
        </w:r>
      </w:ins>
      <w:r>
        <w:rPr>
          <w:rFonts w:ascii="Liberation Mono" w:hAnsi="Liberation Mono"/>
          <w:sz w:val="32"/>
          <w:szCs w:val="32"/>
        </w:rPr>
        <w:t>knocked on William's door. He got up to open it</w:t>
      </w:r>
      <w:del w:id="71" w:author="Joel D Couenhoven" w:date="2014-07-05T13:38:00Z">
        <w:r w:rsidDel="00C12612">
          <w:rPr>
            <w:rFonts w:ascii="Liberation Mono" w:hAnsi="Liberation Mono"/>
            <w:sz w:val="32"/>
            <w:szCs w:val="32"/>
          </w:rPr>
          <w:delText xml:space="preserve">. He </w:delText>
        </w:r>
      </w:del>
      <w:ins w:id="72" w:author="Joel D Couenhoven" w:date="2014-07-05T13:38:00Z">
        <w:r w:rsidR="00C12612">
          <w:rPr>
            <w:rFonts w:ascii="Liberation Mono" w:hAnsi="Liberation Mono"/>
            <w:sz w:val="32"/>
            <w:szCs w:val="32"/>
          </w:rPr>
          <w:t xml:space="preserve">, </w:t>
        </w:r>
      </w:ins>
      <w:r>
        <w:rPr>
          <w:rFonts w:ascii="Liberation Mono" w:hAnsi="Liberation Mono"/>
          <w:sz w:val="32"/>
          <w:szCs w:val="32"/>
        </w:rPr>
        <w:t>looked in her eyes, heard her breath, and knew she was ill. With concern evident in his voice, William asked, “What's wrong?”</w:t>
      </w:r>
    </w:p>
    <w:p w:rsidR="001031F9" w:rsidRDefault="00494FD9" w:rsidP="00BC28FD">
      <w:r>
        <w:rPr>
          <w:rFonts w:ascii="Liberation Mono" w:hAnsi="Liberation Mono"/>
          <w:sz w:val="32"/>
          <w:szCs w:val="32"/>
        </w:rPr>
        <w:t>“I'm just a little short of breath—and feeling a little dizzy.”</w:t>
      </w:r>
    </w:p>
    <w:p w:rsidR="001031F9" w:rsidRDefault="00494FD9" w:rsidP="00BC28FD">
      <w:r>
        <w:rPr>
          <w:rFonts w:ascii="Liberation Mono" w:hAnsi="Liberation Mono"/>
          <w:sz w:val="32"/>
          <w:szCs w:val="32"/>
        </w:rPr>
        <w:t xml:space="preserve">“You </w:t>
      </w:r>
      <w:r>
        <w:rPr>
          <w:rFonts w:ascii="Liberation Mono" w:hAnsi="Liberation Mono"/>
          <w:sz w:val="32"/>
          <w:szCs w:val="32"/>
        </w:rPr>
        <w:t>should go back to bed. I'll get you some water.”</w:t>
      </w:r>
    </w:p>
    <w:p w:rsidR="001031F9" w:rsidRDefault="00494FD9" w:rsidP="00BC28FD">
      <w:r>
        <w:rPr>
          <w:rFonts w:ascii="Liberation Mono" w:hAnsi="Liberation Mono"/>
          <w:sz w:val="32"/>
          <w:szCs w:val="32"/>
        </w:rPr>
        <w:t xml:space="preserve">“No, thank you, William, I'm just not thirsty right now.” He lightly stroked her hair as she went back into her room to </w:t>
      </w:r>
      <w:del w:id="73" w:author="Joel D Couenhoven" w:date="2014-07-05T13:46:00Z">
        <w:r w:rsidDel="00DA5B6A">
          <w:rPr>
            <w:rFonts w:ascii="Liberation Mono" w:hAnsi="Liberation Mono"/>
            <w:sz w:val="32"/>
            <w:szCs w:val="32"/>
          </w:rPr>
          <w:delText>lay</w:delText>
        </w:r>
      </w:del>
      <w:ins w:id="74" w:author="Joel D Couenhoven" w:date="2014-07-05T13:46:00Z">
        <w:r w:rsidR="00DA5B6A">
          <w:rPr>
            <w:rFonts w:ascii="Liberation Mono" w:hAnsi="Liberation Mono"/>
            <w:sz w:val="32"/>
            <w:szCs w:val="32"/>
          </w:rPr>
          <w:t>lie</w:t>
        </w:r>
      </w:ins>
      <w:r>
        <w:rPr>
          <w:rFonts w:ascii="Liberation Mono" w:hAnsi="Liberation Mono"/>
          <w:sz w:val="32"/>
          <w:szCs w:val="32"/>
        </w:rPr>
        <w:t xml:space="preserve"> down.</w:t>
      </w:r>
    </w:p>
    <w:p w:rsidR="001031F9" w:rsidRDefault="00494FD9" w:rsidP="00BC28FD">
      <w:r>
        <w:rPr>
          <w:rFonts w:ascii="Liberation Mono" w:hAnsi="Liberation Mono"/>
          <w:sz w:val="32"/>
          <w:szCs w:val="32"/>
        </w:rPr>
        <w:t>“I think we should go to the hospital, Mary. One of my neighbors told me I co</w:t>
      </w:r>
      <w:r>
        <w:rPr>
          <w:rFonts w:ascii="Liberation Mono" w:hAnsi="Liberation Mono"/>
          <w:sz w:val="32"/>
          <w:szCs w:val="32"/>
        </w:rPr>
        <w:t>uld call him if I ever had an emergency. He would drive us, and I know he's home right now</w:t>
      </w:r>
      <w:del w:id="75" w:author="Joel D Couenhoven" w:date="2014-07-05T13:39:00Z">
        <w:r w:rsidDel="00C12612">
          <w:rPr>
            <w:rFonts w:ascii="Liberation Mono" w:hAnsi="Liberation Mono"/>
            <w:sz w:val="32"/>
            <w:szCs w:val="32"/>
          </w:rPr>
          <w:delText>.“</w:delText>
        </w:r>
      </w:del>
      <w:ins w:id="76" w:author="Joel D Couenhoven" w:date="2014-07-05T13:39:00Z">
        <w:r w:rsidR="00C12612">
          <w:rPr>
            <w:rFonts w:ascii="Liberation Mono" w:hAnsi="Liberation Mono"/>
            <w:sz w:val="32"/>
            <w:szCs w:val="32"/>
          </w:rPr>
          <w:t>.</w:t>
        </w:r>
        <w:r w:rsidR="00C12612">
          <w:rPr>
            <w:rFonts w:ascii="Liberation Mono" w:hAnsi="Liberation Mono"/>
            <w:sz w:val="32"/>
            <w:szCs w:val="32"/>
          </w:rPr>
          <w:t>”</w:t>
        </w:r>
      </w:ins>
    </w:p>
    <w:p w:rsidR="001031F9" w:rsidRDefault="00494FD9" w:rsidP="00BC28FD">
      <w:r>
        <w:rPr>
          <w:rFonts w:ascii="Liberation Mono" w:hAnsi="Liberation Mono"/>
          <w:sz w:val="32"/>
          <w:szCs w:val="32"/>
        </w:rPr>
        <w:t>Mary chuckled</w:t>
      </w:r>
      <w:del w:id="77" w:author="Joel D Couenhoven" w:date="2014-07-05T13:39:00Z">
        <w:r w:rsidDel="00C12612">
          <w:rPr>
            <w:rFonts w:ascii="Liberation Mono" w:hAnsi="Liberation Mono"/>
            <w:sz w:val="32"/>
            <w:szCs w:val="32"/>
          </w:rPr>
          <w:delText xml:space="preserve">, </w:delText>
        </w:r>
      </w:del>
      <w:ins w:id="78" w:author="Joel D Couenhoven" w:date="2014-07-05T13:39:00Z">
        <w:r w:rsidR="00C12612">
          <w:rPr>
            <w:rFonts w:ascii="Liberation Mono" w:hAnsi="Liberation Mono"/>
            <w:sz w:val="32"/>
            <w:szCs w:val="32"/>
          </w:rPr>
          <w:t>.</w:t>
        </w:r>
        <w:r w:rsidR="00C12612">
          <w:rPr>
            <w:rFonts w:ascii="Liberation Mono" w:hAnsi="Liberation Mono"/>
            <w:sz w:val="32"/>
            <w:szCs w:val="32"/>
          </w:rPr>
          <w:t xml:space="preserve"> </w:t>
        </w:r>
        <w:r w:rsidR="00C12612">
          <w:rPr>
            <w:rFonts w:ascii="Liberation Mono" w:hAnsi="Liberation Mono"/>
            <w:sz w:val="32"/>
            <w:szCs w:val="32"/>
          </w:rPr>
          <w:t xml:space="preserve"> </w:t>
        </w:r>
      </w:ins>
      <w:r>
        <w:rPr>
          <w:rFonts w:ascii="Liberation Mono" w:hAnsi="Liberation Mono"/>
          <w:sz w:val="32"/>
          <w:szCs w:val="32"/>
        </w:rPr>
        <w:t>“Oh, William, don't worry! This happens sometimes. My doctor said that when it does, I only need to rest. If I start to feel worse, you'll be the fi</w:t>
      </w:r>
      <w:r>
        <w:rPr>
          <w:rFonts w:ascii="Liberation Mono" w:hAnsi="Liberation Mono"/>
          <w:sz w:val="32"/>
          <w:szCs w:val="32"/>
        </w:rPr>
        <w:t>rst to know,” Mary said with a smile—but shakily, her weakened condition apparent in her voice.</w:t>
      </w:r>
    </w:p>
    <w:p w:rsidR="001031F9" w:rsidRDefault="00494FD9" w:rsidP="00BC28FD">
      <w:r>
        <w:rPr>
          <w:rFonts w:ascii="Liberation Mono" w:hAnsi="Liberation Mono"/>
          <w:sz w:val="32"/>
          <w:szCs w:val="32"/>
        </w:rPr>
        <w:t>“All right. You just rest then, and don't worry about how long you need to stay here. I'll be nearby if you need anything.” William sat down in a chair</w:t>
      </w:r>
      <w:ins w:id="79" w:author="Joel D Couenhoven" w:date="2014-07-05T13:40:00Z">
        <w:r w:rsidR="00524439">
          <w:rPr>
            <w:rFonts w:ascii="Liberation Mono" w:hAnsi="Liberation Mono"/>
            <w:sz w:val="32"/>
            <w:szCs w:val="32"/>
          </w:rPr>
          <w:t xml:space="preserve"> close to Mary’s bed</w:t>
        </w:r>
      </w:ins>
      <w:r>
        <w:rPr>
          <w:rFonts w:ascii="Liberation Mono" w:hAnsi="Liberation Mono"/>
          <w:sz w:val="32"/>
          <w:szCs w:val="32"/>
        </w:rPr>
        <w:t xml:space="preserve">. Mary, </w:t>
      </w:r>
      <w:r>
        <w:rPr>
          <w:rFonts w:ascii="Liberation Mono" w:hAnsi="Liberation Mono"/>
          <w:sz w:val="32"/>
          <w:szCs w:val="32"/>
        </w:rPr>
        <w:t>now in bed, slowly turned over to look out the window. From his back pocket, William pulled out a crossword puzzle. He couldn't concentrate on it though; he continually glanced at Mary so he'd know right away if he should take her to a hospital. He watched</w:t>
      </w:r>
      <w:r>
        <w:rPr>
          <w:rFonts w:ascii="Liberation Mono" w:hAnsi="Liberation Mono"/>
          <w:sz w:val="32"/>
          <w:szCs w:val="32"/>
        </w:rPr>
        <w:t xml:space="preserve"> for any signs that indicated her condition was worsening.</w:t>
      </w:r>
    </w:p>
    <w:p w:rsidR="001031F9" w:rsidRDefault="00494FD9" w:rsidP="00BC28FD">
      <w:r>
        <w:rPr>
          <w:rFonts w:ascii="Liberation Mono" w:hAnsi="Liberation Mono"/>
          <w:sz w:val="32"/>
          <w:szCs w:val="32"/>
        </w:rPr>
        <w:lastRenderedPageBreak/>
        <w:t>Soon, William heard Mary lightly snoring. Seeing how peaceful she was, he felt more relaxed and let his head rest on the back of the chair. Within a minute, he too had drifted peacefully into sleep</w:t>
      </w:r>
      <w:del w:id="80" w:author="Joel D Couenhoven" w:date="2014-07-05T13:41:00Z">
        <w:r w:rsidDel="007C1FA8">
          <w:rPr>
            <w:rFonts w:ascii="Liberation Mono" w:hAnsi="Liberation Mono"/>
            <w:sz w:val="32"/>
            <w:szCs w:val="32"/>
          </w:rPr>
          <w:delText xml:space="preserve">; however, </w:delText>
        </w:r>
      </w:del>
      <w:ins w:id="81" w:author="Joel D Couenhoven" w:date="2014-07-05T13:41:00Z">
        <w:r w:rsidR="007C1FA8">
          <w:rPr>
            <w:rFonts w:ascii="Liberation Mono" w:hAnsi="Liberation Mono"/>
            <w:sz w:val="32"/>
            <w:szCs w:val="32"/>
          </w:rPr>
          <w:t>.  T</w:t>
        </w:r>
      </w:ins>
      <w:del w:id="82" w:author="Joel D Couenhoven" w:date="2014-07-05T13:41:00Z">
        <w:r w:rsidDel="007C1FA8">
          <w:rPr>
            <w:rFonts w:ascii="Liberation Mono" w:hAnsi="Liberation Mono"/>
            <w:sz w:val="32"/>
            <w:szCs w:val="32"/>
          </w:rPr>
          <w:delText>t</w:delText>
        </w:r>
      </w:del>
      <w:r>
        <w:rPr>
          <w:rFonts w:ascii="Liberation Mono" w:hAnsi="Liberation Mono"/>
          <w:sz w:val="32"/>
          <w:szCs w:val="32"/>
        </w:rPr>
        <w:t>hree times</w:t>
      </w:r>
      <w:ins w:id="83" w:author="Joel D Couenhoven" w:date="2014-07-05T13:41:00Z">
        <w:r w:rsidR="007C1FA8">
          <w:rPr>
            <w:rFonts w:ascii="Liberation Mono" w:hAnsi="Liberation Mono"/>
            <w:sz w:val="32"/>
            <w:szCs w:val="32"/>
          </w:rPr>
          <w:t>, however,</w:t>
        </w:r>
      </w:ins>
      <w:r>
        <w:rPr>
          <w:rFonts w:ascii="Liberation Mono" w:hAnsi="Liberation Mono"/>
          <w:sz w:val="32"/>
          <w:szCs w:val="32"/>
        </w:rPr>
        <w:t xml:space="preserve"> he awoke, looked at Mary</w:t>
      </w:r>
      <w:ins w:id="84" w:author="Joel D Couenhoven" w:date="2014-07-05T13:41:00Z">
        <w:r w:rsidR="007C1FA8">
          <w:rPr>
            <w:rFonts w:ascii="Liberation Mono" w:hAnsi="Liberation Mono"/>
            <w:sz w:val="32"/>
            <w:szCs w:val="32"/>
          </w:rPr>
          <w:t xml:space="preserve"> to make sure she was still okay</w:t>
        </w:r>
      </w:ins>
      <w:r>
        <w:rPr>
          <w:rFonts w:ascii="Liberation Mono" w:hAnsi="Liberation Mono"/>
          <w:sz w:val="32"/>
          <w:szCs w:val="32"/>
        </w:rPr>
        <w:t>, and each time fell back asleep.</w:t>
      </w:r>
    </w:p>
    <w:p w:rsidR="001031F9" w:rsidRDefault="00494FD9" w:rsidP="00BC28FD">
      <w:r>
        <w:rPr>
          <w:rFonts w:ascii="Liberation Mono" w:hAnsi="Liberation Mono"/>
          <w:sz w:val="32"/>
          <w:szCs w:val="32"/>
        </w:rPr>
        <w:t>The fourth time he awoke, he saw that Mary had turned back over and now faced him. She slowly opened her eyes, and saw William sitting nearby, looking as if he were about to f</w:t>
      </w:r>
      <w:r>
        <w:rPr>
          <w:rFonts w:ascii="Liberation Mono" w:hAnsi="Liberation Mono"/>
          <w:sz w:val="32"/>
          <w:szCs w:val="32"/>
        </w:rPr>
        <w:t xml:space="preserve">all asleep. </w:t>
      </w:r>
    </w:p>
    <w:p w:rsidR="001031F9" w:rsidRDefault="00494FD9" w:rsidP="00BC28FD">
      <w:r>
        <w:rPr>
          <w:rFonts w:ascii="Liberation Mono" w:hAnsi="Liberation Mono"/>
          <w:sz w:val="32"/>
          <w:szCs w:val="32"/>
        </w:rPr>
        <w:t>“William, come lie next to me and hold me.” With some effort, she moved to the other side of the bed to make room for him. He slowly rose from his chair and lay next to Mary. He felt weaker and more tired than usual, and his chest felt tight.</w:t>
      </w:r>
    </w:p>
    <w:p w:rsidR="001031F9" w:rsidRDefault="00494FD9" w:rsidP="00BC28FD">
      <w:r>
        <w:rPr>
          <w:rFonts w:ascii="Liberation Mono" w:hAnsi="Liberation Mono"/>
          <w:sz w:val="32"/>
          <w:szCs w:val="32"/>
        </w:rPr>
        <w:t>Before falling asleep, William's happiness caused a great smile to form on his face. Mary, with her friend's arms around her, felt very relaxed and happy; she, too, grew a broad smile before drifting peacefully to sleep.</w:t>
      </w:r>
    </w:p>
    <w:p w:rsidR="001031F9" w:rsidRDefault="00494FD9" w:rsidP="00BC28FD">
      <w:pPr>
        <w:jc w:val="center"/>
      </w:pPr>
      <w:r>
        <w:rPr>
          <w:rFonts w:ascii="Liberation Mono" w:hAnsi="Liberation Mono"/>
          <w:sz w:val="32"/>
          <w:szCs w:val="32"/>
        </w:rPr>
        <w:t>☼</w:t>
      </w:r>
      <w:r>
        <w:rPr>
          <w:rFonts w:ascii="Liberation Mono" w:hAnsi="Liberation Mono"/>
          <w:sz w:val="32"/>
          <w:szCs w:val="32"/>
        </w:rPr>
        <w:t xml:space="preserve"> ☼ ☼</w:t>
      </w:r>
    </w:p>
    <w:p w:rsidR="001031F9" w:rsidRDefault="00494FD9" w:rsidP="00BC28FD">
      <w:r>
        <w:rPr>
          <w:rFonts w:ascii="Liberation Mono" w:hAnsi="Liberation Mono"/>
          <w:sz w:val="32"/>
          <w:szCs w:val="32"/>
        </w:rPr>
        <w:t>The next day, a police car wi</w:t>
      </w:r>
      <w:r>
        <w:rPr>
          <w:rFonts w:ascii="Liberation Mono" w:hAnsi="Liberation Mono"/>
          <w:sz w:val="32"/>
          <w:szCs w:val="32"/>
        </w:rPr>
        <w:t xml:space="preserve">th two officers inside drove into William's driveway. They parked </w:t>
      </w:r>
      <w:ins w:id="85" w:author="Joel D Couenhoven" w:date="2014-07-05T13:42:00Z">
        <w:r w:rsidR="007C1FA8">
          <w:rPr>
            <w:rFonts w:ascii="Liberation Mono" w:hAnsi="Liberation Mono"/>
            <w:sz w:val="32"/>
            <w:szCs w:val="32"/>
          </w:rPr>
          <w:t>outside William’s house</w:t>
        </w:r>
      </w:ins>
      <w:r>
        <w:rPr>
          <w:rFonts w:ascii="Liberation Mono" w:hAnsi="Liberation Mono"/>
          <w:sz w:val="32"/>
          <w:szCs w:val="32"/>
        </w:rPr>
        <w:t xml:space="preserve"> but left the vehicle running.</w:t>
      </w:r>
    </w:p>
    <w:p w:rsidR="001031F9" w:rsidRDefault="00494FD9" w:rsidP="00BC28FD">
      <w:r>
        <w:rPr>
          <w:rFonts w:ascii="Liberation Mono" w:hAnsi="Liberation Mono"/>
          <w:sz w:val="32"/>
          <w:szCs w:val="32"/>
        </w:rPr>
        <w:t>“You sure this is the right address, Mitch?”</w:t>
      </w:r>
    </w:p>
    <w:p w:rsidR="001031F9" w:rsidRDefault="00494FD9" w:rsidP="00BC28FD">
      <w:r>
        <w:rPr>
          <w:rFonts w:ascii="Liberation Mono" w:hAnsi="Liberation Mono"/>
          <w:sz w:val="32"/>
          <w:szCs w:val="32"/>
        </w:rPr>
        <w:t>Mitch checked his notebook and compared it to the number on the front of the house. “Yeah, this is it.”</w:t>
      </w:r>
    </w:p>
    <w:p w:rsidR="001031F9" w:rsidRDefault="00494FD9" w:rsidP="00BC28FD">
      <w:del w:id="86" w:author="Joel D Couenhoven" w:date="2014-07-05T13:42:00Z">
        <w:r w:rsidDel="00314881">
          <w:rPr>
            <w:rFonts w:ascii="Liberation Mono" w:hAnsi="Liberation Mono"/>
            <w:sz w:val="32"/>
            <w:szCs w:val="32"/>
          </w:rPr>
          <w:delText>Steve inqu</w:delText>
        </w:r>
        <w:r w:rsidDel="00314881">
          <w:rPr>
            <w:rFonts w:ascii="Liberation Mono" w:hAnsi="Liberation Mono"/>
            <w:sz w:val="32"/>
            <w:szCs w:val="32"/>
          </w:rPr>
          <w:delText>ired,</w:delText>
        </w:r>
      </w:del>
      <w:r>
        <w:rPr>
          <w:rFonts w:ascii="Liberation Mono" w:hAnsi="Liberation Mono"/>
          <w:sz w:val="32"/>
          <w:szCs w:val="32"/>
        </w:rPr>
        <w:t xml:space="preserve"> “Who called it in?”</w:t>
      </w:r>
      <w:ins w:id="87" w:author="Joel D Couenhoven" w:date="2014-07-05T13:42:00Z">
        <w:r w:rsidR="00314881">
          <w:rPr>
            <w:rFonts w:ascii="Liberation Mono" w:hAnsi="Liberation Mono"/>
            <w:sz w:val="32"/>
            <w:szCs w:val="32"/>
          </w:rPr>
          <w:t xml:space="preserve"> </w:t>
        </w:r>
        <w:r w:rsidR="00314881">
          <w:rPr>
            <w:rFonts w:ascii="Liberation Mono" w:hAnsi="Liberation Mono"/>
            <w:sz w:val="32"/>
            <w:szCs w:val="32"/>
          </w:rPr>
          <w:t>Steve inquired</w:t>
        </w:r>
        <w:r w:rsidR="00314881">
          <w:rPr>
            <w:rFonts w:ascii="Liberation Mono" w:hAnsi="Liberation Mono"/>
            <w:sz w:val="32"/>
            <w:szCs w:val="32"/>
          </w:rPr>
          <w:t>.</w:t>
        </w:r>
      </w:ins>
    </w:p>
    <w:p w:rsidR="001031F9" w:rsidRDefault="00494FD9" w:rsidP="00BC28FD">
      <w:r>
        <w:rPr>
          <w:rFonts w:ascii="Liberation Mono" w:hAnsi="Liberation Mono"/>
          <w:sz w:val="32"/>
          <w:szCs w:val="32"/>
        </w:rPr>
        <w:t xml:space="preserve">“Lawrence Middleton, William's son. After trying to phone his father and getting no answer, Lawrence took the first flight out and arrived in the city this morning. He rented a car and got here an hour ago. Found his father lying </w:t>
      </w:r>
      <w:r>
        <w:rPr>
          <w:rFonts w:ascii="Liberation Mono" w:hAnsi="Liberation Mono"/>
          <w:sz w:val="32"/>
          <w:szCs w:val="32"/>
        </w:rPr>
        <w:t xml:space="preserve">on the bed. He said that he checked for a pulse but couldn't find one. </w:t>
      </w:r>
      <w:r>
        <w:rPr>
          <w:rFonts w:ascii="Liberation Mono" w:hAnsi="Liberation Mono"/>
          <w:sz w:val="32"/>
          <w:szCs w:val="32"/>
        </w:rPr>
        <w:lastRenderedPageBreak/>
        <w:t>He left, drove to a restaurant and called the precinct. He figured that heart failure, combined with old age, was the cause of death.”</w:t>
      </w:r>
    </w:p>
    <w:p w:rsidR="001031F9" w:rsidRDefault="00494FD9" w:rsidP="00BC28FD">
      <w:r>
        <w:rPr>
          <w:rFonts w:ascii="Liberation Mono" w:hAnsi="Liberation Mono"/>
          <w:sz w:val="32"/>
          <w:szCs w:val="32"/>
        </w:rPr>
        <w:t>Steve sighed sadly. “All right. Let's check it out</w:t>
      </w:r>
      <w:r>
        <w:rPr>
          <w:rFonts w:ascii="Liberation Mono" w:hAnsi="Liberation Mono"/>
          <w:sz w:val="32"/>
          <w:szCs w:val="32"/>
        </w:rPr>
        <w:t>.” They exited the vehicle and walked up the steps to the front door. Mitch knocked once and waited fifteen seconds before trying the doorbell. Another fifteen seconds passed, so Mitch looked at Steve, expecting him to agree that they had waited long enoug</w:t>
      </w:r>
      <w:r>
        <w:rPr>
          <w:rFonts w:ascii="Liberation Mono" w:hAnsi="Liberation Mono"/>
          <w:sz w:val="32"/>
          <w:szCs w:val="32"/>
        </w:rPr>
        <w:t xml:space="preserve">h before entering </w:t>
      </w:r>
      <w:del w:id="88" w:author="Joel D Couenhoven" w:date="2014-07-05T13:43:00Z">
        <w:r w:rsidDel="00A46221">
          <w:rPr>
            <w:rFonts w:ascii="Liberation Mono" w:hAnsi="Liberation Mono"/>
            <w:sz w:val="32"/>
            <w:szCs w:val="32"/>
          </w:rPr>
          <w:delText>the owner's residence</w:delText>
        </w:r>
      </w:del>
      <w:ins w:id="89" w:author="Joel D Couenhoven" w:date="2014-07-05T13:43:00Z">
        <w:r w:rsidR="00A46221">
          <w:rPr>
            <w:rFonts w:ascii="Liberation Mono" w:hAnsi="Liberation Mono"/>
            <w:sz w:val="32"/>
            <w:szCs w:val="32"/>
          </w:rPr>
          <w:t>William’s house</w:t>
        </w:r>
      </w:ins>
      <w:r>
        <w:rPr>
          <w:rFonts w:ascii="Liberation Mono" w:hAnsi="Liberation Mono"/>
          <w:sz w:val="32"/>
          <w:szCs w:val="32"/>
        </w:rPr>
        <w:t>. Steve nodded his consent</w:t>
      </w:r>
      <w:del w:id="90" w:author="Joel D Couenhoven" w:date="2014-07-05T13:44:00Z">
        <w:r w:rsidDel="00C41B10">
          <w:rPr>
            <w:rFonts w:ascii="Liberation Mono" w:hAnsi="Liberation Mono"/>
            <w:sz w:val="32"/>
            <w:szCs w:val="32"/>
          </w:rPr>
          <w:delText xml:space="preserve">. </w:delText>
        </w:r>
      </w:del>
      <w:ins w:id="91" w:author="Joel D Couenhoven" w:date="2014-07-05T13:44:00Z">
        <w:r w:rsidR="00C41B10">
          <w:rPr>
            <w:rFonts w:ascii="Liberation Mono" w:hAnsi="Liberation Mono"/>
            <w:sz w:val="32"/>
            <w:szCs w:val="32"/>
          </w:rPr>
          <w:t xml:space="preserve"> so </w:t>
        </w:r>
      </w:ins>
      <w:r>
        <w:rPr>
          <w:rFonts w:ascii="Liberation Mono" w:hAnsi="Liberation Mono"/>
          <w:sz w:val="32"/>
          <w:szCs w:val="32"/>
        </w:rPr>
        <w:t xml:space="preserve">Mitch opened the door </w:t>
      </w:r>
      <w:del w:id="92" w:author="Joel D Couenhoven" w:date="2014-07-05T13:43:00Z">
        <w:r w:rsidDel="00A46221">
          <w:rPr>
            <w:rFonts w:ascii="Liberation Mono" w:hAnsi="Liberation Mono"/>
            <w:sz w:val="32"/>
            <w:szCs w:val="32"/>
          </w:rPr>
          <w:delText xml:space="preserve"> </w:delText>
        </w:r>
      </w:del>
      <w:r>
        <w:rPr>
          <w:rFonts w:ascii="Liberation Mono" w:hAnsi="Liberation Mono"/>
          <w:sz w:val="32"/>
          <w:szCs w:val="32"/>
        </w:rPr>
        <w:t xml:space="preserve">and they walked inside. They proceeded to look into each room, and in the fourth room they found William </w:t>
      </w:r>
      <w:del w:id="93" w:author="Joel D Couenhoven" w:date="2014-07-05T13:44:00Z">
        <w:r w:rsidDel="00C41B10">
          <w:rPr>
            <w:rFonts w:ascii="Liberation Mono" w:hAnsi="Liberation Mono"/>
            <w:sz w:val="32"/>
            <w:szCs w:val="32"/>
          </w:rPr>
          <w:delText>laying</w:delText>
        </w:r>
      </w:del>
      <w:ins w:id="94" w:author="Joel D Couenhoven" w:date="2014-07-05T13:44:00Z">
        <w:r w:rsidR="00C41B10">
          <w:rPr>
            <w:rFonts w:ascii="Liberation Mono" w:hAnsi="Liberation Mono"/>
            <w:sz w:val="32"/>
            <w:szCs w:val="32"/>
          </w:rPr>
          <w:t>lying</w:t>
        </w:r>
      </w:ins>
      <w:r>
        <w:rPr>
          <w:rFonts w:ascii="Liberation Mono" w:hAnsi="Liberation Mono"/>
          <w:sz w:val="32"/>
          <w:szCs w:val="32"/>
        </w:rPr>
        <w:t xml:space="preserve"> motionless on the bed.</w:t>
      </w:r>
    </w:p>
    <w:p w:rsidR="001031F9" w:rsidRDefault="00494FD9" w:rsidP="00BC28FD">
      <w:r>
        <w:rPr>
          <w:rFonts w:ascii="Liberation Mono" w:hAnsi="Liberation Mono"/>
          <w:sz w:val="32"/>
          <w:szCs w:val="32"/>
        </w:rPr>
        <w:t xml:space="preserve">Mitch sat down in the chair </w:t>
      </w:r>
      <w:r>
        <w:rPr>
          <w:rFonts w:ascii="Liberation Mono" w:hAnsi="Liberation Mono"/>
          <w:sz w:val="32"/>
          <w:szCs w:val="32"/>
        </w:rPr>
        <w:t xml:space="preserve">next to the bed, leaned toward William and checked him for a pulse. He lifted William's right eyelid and observed that the pupil failed to contract. “He's dead. No apparent cause but that's for the coroner to figure out.” Mitch respectfully pulled a sheet </w:t>
      </w:r>
      <w:r>
        <w:rPr>
          <w:rFonts w:ascii="Liberation Mono" w:hAnsi="Liberation Mono"/>
          <w:sz w:val="32"/>
          <w:szCs w:val="32"/>
        </w:rPr>
        <w:t>over William's face and the top of his head.</w:t>
      </w:r>
    </w:p>
    <w:p w:rsidR="001031F9" w:rsidRDefault="00494FD9" w:rsidP="00BC28FD">
      <w:r>
        <w:rPr>
          <w:rFonts w:ascii="Liberation Mono" w:hAnsi="Liberation Mono"/>
          <w:sz w:val="32"/>
          <w:szCs w:val="32"/>
        </w:rPr>
        <w:t>“Yeah, Stan'll figure it out,” Steve agreed. “Busy day for him. He's got that other one too.”</w:t>
      </w:r>
    </w:p>
    <w:p w:rsidR="001031F9" w:rsidRDefault="00494FD9" w:rsidP="00BC28FD">
      <w:r>
        <w:rPr>
          <w:rFonts w:ascii="Liberation Mono" w:hAnsi="Liberation Mono"/>
          <w:sz w:val="32"/>
          <w:szCs w:val="32"/>
        </w:rPr>
        <w:t>Mitch said, “Usually they don't have a smile on their face. I wonder what he was thinking about when he died.”</w:t>
      </w:r>
    </w:p>
    <w:p w:rsidR="001031F9" w:rsidRDefault="00494FD9" w:rsidP="00BC28FD">
      <w:r>
        <w:rPr>
          <w:rFonts w:ascii="Liberation Mono" w:hAnsi="Liberation Mono"/>
          <w:sz w:val="32"/>
          <w:szCs w:val="32"/>
        </w:rPr>
        <w:t>“I dun</w:t>
      </w:r>
      <w:r>
        <w:rPr>
          <w:rFonts w:ascii="Liberation Mono" w:hAnsi="Liberation Mono"/>
          <w:sz w:val="32"/>
          <w:szCs w:val="32"/>
        </w:rPr>
        <w:t>no. It's weird though—like that lady I found earlier this morning.”</w:t>
      </w:r>
    </w:p>
    <w:p w:rsidR="001031F9" w:rsidRDefault="00494FD9" w:rsidP="00BC28FD">
      <w:r>
        <w:rPr>
          <w:rFonts w:ascii="Liberation Mono" w:hAnsi="Liberation Mono"/>
          <w:sz w:val="32"/>
          <w:szCs w:val="32"/>
        </w:rPr>
        <w:t xml:space="preserve">“I hope I have a smile on my face when I go.” </w:t>
      </w:r>
    </w:p>
    <w:p w:rsidR="001031F9" w:rsidRDefault="00494FD9" w:rsidP="00BC28FD">
      <w:r>
        <w:rPr>
          <w:rFonts w:ascii="Liberation Mono" w:hAnsi="Liberation Mono"/>
          <w:sz w:val="32"/>
          <w:szCs w:val="32"/>
        </w:rPr>
        <w:t xml:space="preserve">Steve responded, “I don't like to think about it. Roger and I found a woman dead this morning in her home near Fifth and Park Avenue.” Steve </w:t>
      </w:r>
      <w:r>
        <w:rPr>
          <w:rFonts w:ascii="Liberation Mono" w:hAnsi="Liberation Mono"/>
          <w:sz w:val="32"/>
          <w:szCs w:val="32"/>
        </w:rPr>
        <w:t>stopped and thought for a moment, trying to remember a name, then continued, “</w:t>
      </w:r>
      <w:r>
        <w:rPr>
          <w:rFonts w:ascii="Liberation Mono" w:hAnsi="Liberation Mono"/>
          <w:i/>
          <w:iCs/>
          <w:sz w:val="32"/>
          <w:szCs w:val="32"/>
        </w:rPr>
        <w:t>Mary</w:t>
      </w:r>
      <w:r>
        <w:rPr>
          <w:rFonts w:ascii="Liberation Mono" w:hAnsi="Liberation Mono"/>
          <w:sz w:val="32"/>
          <w:szCs w:val="32"/>
        </w:rPr>
        <w:t xml:space="preserve"> was </w:t>
      </w:r>
      <w:del w:id="95" w:author="Joel D Couenhoven" w:date="2014-07-05T13:47:00Z">
        <w:r w:rsidDel="00B56906">
          <w:rPr>
            <w:rFonts w:ascii="Liberation Mono" w:hAnsi="Liberation Mono"/>
            <w:sz w:val="32"/>
            <w:szCs w:val="32"/>
          </w:rPr>
          <w:delText>laying</w:delText>
        </w:r>
      </w:del>
      <w:ins w:id="96" w:author="Joel D Couenhoven" w:date="2014-07-05T13:47:00Z">
        <w:r w:rsidR="00B56906">
          <w:rPr>
            <w:rFonts w:ascii="Liberation Mono" w:hAnsi="Liberation Mono"/>
            <w:sz w:val="32"/>
            <w:szCs w:val="32"/>
          </w:rPr>
          <w:t>lying</w:t>
        </w:r>
      </w:ins>
      <w:r>
        <w:rPr>
          <w:rFonts w:ascii="Liberation Mono" w:hAnsi="Liberation Mono"/>
          <w:sz w:val="32"/>
          <w:szCs w:val="32"/>
        </w:rPr>
        <w:t xml:space="preserve"> in bed with a smile on her face. On the coffee table in her living </w:t>
      </w:r>
      <w:ins w:id="97" w:author="Joel D Couenhoven" w:date="2014-07-05T13:48:00Z">
        <w:r w:rsidR="00B56906">
          <w:rPr>
            <w:rFonts w:ascii="Liberation Mono" w:hAnsi="Liberation Mono"/>
            <w:sz w:val="32"/>
            <w:szCs w:val="32"/>
          </w:rPr>
          <w:t xml:space="preserve">room </w:t>
        </w:r>
      </w:ins>
      <w:r>
        <w:rPr>
          <w:rFonts w:ascii="Liberation Mono" w:hAnsi="Liberation Mono"/>
          <w:sz w:val="32"/>
          <w:szCs w:val="32"/>
        </w:rPr>
        <w:t xml:space="preserve">was a suitcase that was open and half-packed. There </w:t>
      </w:r>
      <w:r>
        <w:rPr>
          <w:rFonts w:ascii="Liberation Mono" w:hAnsi="Liberation Mono"/>
          <w:sz w:val="32"/>
          <w:szCs w:val="32"/>
        </w:rPr>
        <w:lastRenderedPageBreak/>
        <w:t>were blood stains on her clothes; because o</w:t>
      </w:r>
      <w:r>
        <w:rPr>
          <w:rFonts w:ascii="Liberation Mono" w:hAnsi="Liberation Mono"/>
          <w:sz w:val="32"/>
          <w:szCs w:val="32"/>
        </w:rPr>
        <w:t>f the tissues we found on her floor, Roger figured it was from a coughing fit Mary had before she died. In spite of that, she had a big smile on her face, just like this guy does.”</w:t>
      </w:r>
    </w:p>
    <w:p w:rsidR="001031F9" w:rsidRDefault="00494FD9" w:rsidP="00BC28FD">
      <w:r>
        <w:rPr>
          <w:rFonts w:ascii="Liberation Mono" w:hAnsi="Liberation Mono"/>
          <w:sz w:val="32"/>
          <w:szCs w:val="32"/>
        </w:rPr>
        <w:t xml:space="preserve">“That's a shame—she didn't even get to finish packing her suitcase. I hope </w:t>
      </w:r>
      <w:r>
        <w:rPr>
          <w:rFonts w:ascii="Liberation Mono" w:hAnsi="Liberation Mono"/>
          <w:sz w:val="32"/>
          <w:szCs w:val="32"/>
        </w:rPr>
        <w:t>she called ahead to wherever she was going.”</w:t>
      </w:r>
    </w:p>
    <w:p w:rsidR="001031F9" w:rsidRDefault="00494FD9" w:rsidP="00BC28FD">
      <w:r>
        <w:rPr>
          <w:rFonts w:ascii="Liberation Mono" w:hAnsi="Liberation Mono"/>
          <w:sz w:val="32"/>
          <w:szCs w:val="32"/>
        </w:rPr>
        <w:t>“That's not funny, Mitch.”</w:t>
      </w:r>
    </w:p>
    <w:p w:rsidR="001031F9" w:rsidRDefault="00494FD9" w:rsidP="00BC28FD">
      <w:r>
        <w:rPr>
          <w:rFonts w:ascii="Liberation Mono" w:hAnsi="Liberation Mono"/>
          <w:sz w:val="32"/>
          <w:szCs w:val="32"/>
        </w:rPr>
        <w:t>“Wasn't meant to be.”</w:t>
      </w:r>
    </w:p>
    <w:sectPr w:rsidR="001031F9">
      <w:pgSz w:w="12240" w:h="15840"/>
      <w:pgMar w:top="720" w:right="720" w:bottom="720" w:left="1800" w:header="0" w:footer="0" w:gutter="0"/>
      <w:cols w:space="720"/>
      <w:formProt w:val="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Joel D Couenhoven" w:date="2014-07-05T13:38:00Z" w:initials="JDC">
    <w:p w:rsidR="00F92EE5" w:rsidRDefault="00F92EE5">
      <w:pPr>
        <w:pStyle w:val="CommentText"/>
      </w:pPr>
      <w:r>
        <w:rPr>
          <w:rStyle w:val="CommentReference"/>
        </w:rPr>
        <w:annotationRef/>
      </w:r>
      <w:r>
        <w:t>Settle down?</w:t>
      </w:r>
    </w:p>
  </w:comment>
  <w:comment w:id="4" w:author="Joel D Couenhoven" w:date="2014-07-05T13:51:00Z" w:initials="JDC">
    <w:p w:rsidR="00F92EE5" w:rsidRDefault="00F92EE5">
      <w:pPr>
        <w:pStyle w:val="CommentText"/>
      </w:pPr>
      <w:r>
        <w:rPr>
          <w:rStyle w:val="CommentReference"/>
        </w:rPr>
        <w:annotationRef/>
      </w:r>
      <w:r>
        <w:t>A town near where Dorothy lived?</w:t>
      </w:r>
    </w:p>
    <w:p w:rsidR="00494FD9" w:rsidRDefault="00494FD9">
      <w:pPr>
        <w:pStyle w:val="CommentText"/>
      </w:pPr>
    </w:p>
    <w:p w:rsidR="00494FD9" w:rsidRDefault="00494FD9">
      <w:pPr>
        <w:pStyle w:val="CommentText"/>
      </w:pPr>
      <w:r>
        <w:t>He moved to a rural area nearby where Dorothy lived?  (Trying to tie it in with the fields mentioned below)  I may be going into too much detail.</w:t>
      </w:r>
    </w:p>
  </w:comment>
  <w:comment w:id="20" w:author="Joel D Couenhoven" w:date="2014-07-05T13:38:00Z" w:initials="JDC">
    <w:p w:rsidR="00E64473" w:rsidRDefault="00E64473">
      <w:pPr>
        <w:pStyle w:val="CommentText"/>
      </w:pPr>
      <w:r>
        <w:rPr>
          <w:rStyle w:val="CommentReference"/>
        </w:rPr>
        <w:annotationRef/>
      </w:r>
      <w:r>
        <w:t>For him?</w:t>
      </w:r>
    </w:p>
  </w:comment>
  <w:comment w:id="39" w:author="Joel D Couenhoven" w:date="2014-07-05T13:38:00Z" w:initials="JDC">
    <w:p w:rsidR="00E82FC6" w:rsidRPr="00E82FC6" w:rsidRDefault="00E82FC6">
      <w:pPr>
        <w:pStyle w:val="CommentText"/>
      </w:pPr>
      <w:r>
        <w:rPr>
          <w:rStyle w:val="CommentReference"/>
        </w:rPr>
        <w:annotationRef/>
      </w:r>
      <w:r>
        <w:t>Could reminisce about?</w:t>
      </w:r>
    </w:p>
  </w:comment>
  <w:comment w:id="43" w:author="Joel D Couenhoven" w:date="2014-07-05T13:38:00Z" w:initials="JDC">
    <w:p w:rsidR="007350ED" w:rsidRDefault="007350ED">
      <w:pPr>
        <w:pStyle w:val="CommentText"/>
      </w:pPr>
      <w:r>
        <w:rPr>
          <w:rStyle w:val="CommentReference"/>
        </w:rPr>
        <w:annotationRef/>
      </w:r>
      <w:r>
        <w:t>Do we want to introduce that this is a rural area earlier in the story (e.g., when William settles down)?</w:t>
      </w:r>
    </w:p>
  </w:comment>
  <w:comment w:id="51" w:author="Joel D Couenhoven" w:date="2014-07-05T13:38:00Z" w:initials="JDC">
    <w:p w:rsidR="00A6670B" w:rsidRDefault="00A6670B">
      <w:pPr>
        <w:pStyle w:val="CommentText"/>
      </w:pPr>
      <w:r>
        <w:rPr>
          <w:rStyle w:val="CommentReference"/>
        </w:rPr>
        <w:annotationRef/>
      </w:r>
      <w:r>
        <w:t>Left? Right?</w:t>
      </w:r>
    </w:p>
  </w:comment>
  <w:comment w:id="52" w:author="Joel D Couenhoven" w:date="2014-07-05T13:38:00Z" w:initials="JDC">
    <w:p w:rsidR="00CB19F6" w:rsidRDefault="00CB19F6">
      <w:pPr>
        <w:pStyle w:val="CommentText"/>
      </w:pPr>
      <w:r>
        <w:rPr>
          <w:rStyle w:val="CommentReference"/>
        </w:rPr>
        <w:annotationRef/>
      </w:r>
      <w:r>
        <w:t>I am assuming that they are in a more rural area (since there are fields) and that the bench is within a short walk from the city (but feel free to ignore my comment if I am wrong)</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Liberation Serif">
    <w:altName w:val="MS PMincho"/>
    <w:charset w:val="80"/>
    <w:family w:val="roman"/>
    <w:pitch w:val="variable"/>
  </w:font>
  <w:font w:name="Droid Sans">
    <w:altName w:val="Times New Roman"/>
    <w:panose1 w:val="00000000000000000000"/>
    <w:charset w:val="00"/>
    <w:family w:val="roman"/>
    <w:notTrueType/>
    <w:pitch w:val="default"/>
  </w:font>
  <w:font w:name="FreeSans">
    <w:panose1 w:val="00000000000000000000"/>
    <w:charset w:val="00"/>
    <w:family w:val="roman"/>
    <w:notTrueType/>
    <w:pitch w:val="default"/>
  </w:font>
  <w:font w:name="Liberation Sans">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Liberation Mono">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trackRevisions/>
  <w:defaultTabStop w:val="720"/>
  <w:characterSpacingControl w:val="doNotCompress"/>
  <w:compat>
    <w:useFELayout/>
    <w:compatSetting w:name="compatibilityMode" w:uri="http://schemas.microsoft.com/office/word" w:val="12"/>
  </w:compat>
  <w:rsids>
    <w:rsidRoot w:val="001031F9"/>
    <w:rsid w:val="00070BEA"/>
    <w:rsid w:val="000E2445"/>
    <w:rsid w:val="001031F9"/>
    <w:rsid w:val="00227579"/>
    <w:rsid w:val="00314881"/>
    <w:rsid w:val="00494FD9"/>
    <w:rsid w:val="00524439"/>
    <w:rsid w:val="006D0321"/>
    <w:rsid w:val="007350ED"/>
    <w:rsid w:val="007B3816"/>
    <w:rsid w:val="007C1FA8"/>
    <w:rsid w:val="00A46221"/>
    <w:rsid w:val="00A6670B"/>
    <w:rsid w:val="00B56906"/>
    <w:rsid w:val="00BC28FD"/>
    <w:rsid w:val="00C12612"/>
    <w:rsid w:val="00C41B10"/>
    <w:rsid w:val="00CB19F6"/>
    <w:rsid w:val="00DA5B6A"/>
    <w:rsid w:val="00E64473"/>
    <w:rsid w:val="00E82FC6"/>
    <w:rsid w:val="00F91054"/>
    <w:rsid w:val="00F92EE5"/>
    <w:rsid w:val="00FA0A70"/>
    <w:rsid w:val="00FB7E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tabs>
        <w:tab w:val="left" w:pos="709"/>
      </w:tabs>
      <w:suppressAutoHyphens/>
      <w:spacing w:after="0" w:line="360" w:lineRule="auto"/>
      <w:jc w:val="both"/>
    </w:pPr>
    <w:rPr>
      <w:rFonts w:ascii="Liberation Serif" w:eastAsia="Droid Sans" w:hAnsi="Liberation Serif" w:cs="FreeSans"/>
      <w:sz w:val="24"/>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20"/>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Text">
    <w:name w:val="Text"/>
    <w:basedOn w:val="Caption"/>
  </w:style>
  <w:style w:type="paragraph" w:customStyle="1" w:styleId="Textbodyindent">
    <w:name w:val="Text body indent"/>
    <w:basedOn w:val="Textbody"/>
    <w:pPr>
      <w:spacing w:after="0"/>
      <w:ind w:left="283"/>
    </w:pPr>
  </w:style>
  <w:style w:type="paragraph" w:styleId="BalloonText">
    <w:name w:val="Balloon Text"/>
    <w:basedOn w:val="Normal"/>
    <w:link w:val="BalloonTextChar"/>
    <w:uiPriority w:val="99"/>
    <w:semiHidden/>
    <w:unhideWhenUsed/>
    <w:rsid w:val="00F92EE5"/>
    <w:pPr>
      <w:spacing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F92EE5"/>
    <w:rPr>
      <w:rFonts w:ascii="Tahoma" w:eastAsia="Droid Sans" w:hAnsi="Tahoma" w:cs="Mangal"/>
      <w:sz w:val="16"/>
      <w:szCs w:val="14"/>
      <w:lang w:eastAsia="zh-CN" w:bidi="hi-IN"/>
    </w:rPr>
  </w:style>
  <w:style w:type="character" w:styleId="CommentReference">
    <w:name w:val="annotation reference"/>
    <w:basedOn w:val="DefaultParagraphFont"/>
    <w:uiPriority w:val="99"/>
    <w:semiHidden/>
    <w:unhideWhenUsed/>
    <w:rsid w:val="00F92EE5"/>
    <w:rPr>
      <w:sz w:val="16"/>
      <w:szCs w:val="16"/>
    </w:rPr>
  </w:style>
  <w:style w:type="paragraph" w:styleId="CommentText">
    <w:name w:val="annotation text"/>
    <w:basedOn w:val="Normal"/>
    <w:link w:val="CommentTextChar"/>
    <w:uiPriority w:val="99"/>
    <w:semiHidden/>
    <w:unhideWhenUsed/>
    <w:rsid w:val="00F92EE5"/>
    <w:pPr>
      <w:spacing w:line="240" w:lineRule="auto"/>
    </w:pPr>
    <w:rPr>
      <w:rFonts w:cs="Mangal"/>
      <w:sz w:val="20"/>
      <w:szCs w:val="18"/>
    </w:rPr>
  </w:style>
  <w:style w:type="character" w:customStyle="1" w:styleId="CommentTextChar">
    <w:name w:val="Comment Text Char"/>
    <w:basedOn w:val="DefaultParagraphFont"/>
    <w:link w:val="CommentText"/>
    <w:uiPriority w:val="99"/>
    <w:semiHidden/>
    <w:rsid w:val="00F92EE5"/>
    <w:rPr>
      <w:rFonts w:ascii="Liberation Serif" w:eastAsia="Droid Sans" w:hAnsi="Liberation Serif" w:cs="Mangal"/>
      <w:sz w:val="20"/>
      <w:szCs w:val="18"/>
      <w:lang w:eastAsia="zh-CN" w:bidi="hi-IN"/>
    </w:rPr>
  </w:style>
  <w:style w:type="paragraph" w:styleId="CommentSubject">
    <w:name w:val="annotation subject"/>
    <w:basedOn w:val="CommentText"/>
    <w:next w:val="CommentText"/>
    <w:link w:val="CommentSubjectChar"/>
    <w:uiPriority w:val="99"/>
    <w:semiHidden/>
    <w:unhideWhenUsed/>
    <w:rsid w:val="00F92EE5"/>
    <w:rPr>
      <w:b/>
      <w:bCs/>
    </w:rPr>
  </w:style>
  <w:style w:type="character" w:customStyle="1" w:styleId="CommentSubjectChar">
    <w:name w:val="Comment Subject Char"/>
    <w:basedOn w:val="CommentTextChar"/>
    <w:link w:val="CommentSubject"/>
    <w:uiPriority w:val="99"/>
    <w:semiHidden/>
    <w:rsid w:val="00F92EE5"/>
    <w:rPr>
      <w:rFonts w:ascii="Liberation Serif" w:eastAsia="Droid Sans" w:hAnsi="Liberation Serif" w:cs="Mangal"/>
      <w:b/>
      <w:bCs/>
      <w:sz w:val="20"/>
      <w:szCs w:val="18"/>
      <w:lang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omments" Target="comment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37091</TotalTime>
  <Pages>9</Pages>
  <Words>2038</Words>
  <Characters>11620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Andy </dc:creator>
  <cp:lastModifiedBy>Joel D Couenhoven</cp:lastModifiedBy>
  <cp:revision>100</cp:revision>
  <dcterms:created xsi:type="dcterms:W3CDTF">2014-04-28T23:54:00Z</dcterms:created>
  <dcterms:modified xsi:type="dcterms:W3CDTF">2014-07-05T17:51:00Z</dcterms:modified>
</cp:coreProperties>
</file>